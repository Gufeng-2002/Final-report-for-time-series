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0922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w:t>
      </w:r>
      <w:proofErr w:type="spellStart"/>
      <w:r w:rsidRPr="00284657">
        <w:rPr>
          <w:rFonts w:ascii="Menlo" w:eastAsia="宋体" w:hAnsi="Menlo" w:cs="Menlo"/>
          <w:color w:val="0000FF"/>
          <w:kern w:val="0"/>
          <w:sz w:val="18"/>
          <w:szCs w:val="18"/>
          <w14:ligatures w14:val="none"/>
        </w:rPr>
        <w:t>documentclass</w:t>
      </w:r>
      <w:proofErr w:type="spellEnd"/>
      <w:r w:rsidRPr="00284657">
        <w:rPr>
          <w:rFonts w:ascii="Menlo" w:eastAsia="宋体" w:hAnsi="Menlo" w:cs="Menlo"/>
          <w:color w:val="000000"/>
          <w:kern w:val="0"/>
          <w:sz w:val="18"/>
          <w:szCs w:val="18"/>
          <w14:ligatures w14:val="none"/>
        </w:rPr>
        <w:t>[12pt]{article}</w:t>
      </w:r>
    </w:p>
    <w:p w14:paraId="2FA484E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8000"/>
          <w:kern w:val="0"/>
          <w:sz w:val="18"/>
          <w:szCs w:val="18"/>
          <w14:ligatures w14:val="none"/>
        </w:rPr>
        <w:t>% \</w:t>
      </w:r>
      <w:proofErr w:type="spellStart"/>
      <w:r w:rsidRPr="00284657">
        <w:rPr>
          <w:rFonts w:ascii="Menlo" w:eastAsia="宋体" w:hAnsi="Menlo" w:cs="Menlo"/>
          <w:color w:val="008000"/>
          <w:kern w:val="0"/>
          <w:sz w:val="18"/>
          <w:szCs w:val="18"/>
          <w14:ligatures w14:val="none"/>
        </w:rPr>
        <w:t>usepackage</w:t>
      </w:r>
      <w:proofErr w:type="spellEnd"/>
      <w:r w:rsidRPr="00284657">
        <w:rPr>
          <w:rFonts w:ascii="Menlo" w:eastAsia="宋体" w:hAnsi="Menlo" w:cs="Menlo"/>
          <w:color w:val="008000"/>
          <w:kern w:val="0"/>
          <w:sz w:val="18"/>
          <w:szCs w:val="18"/>
          <w14:ligatures w14:val="none"/>
        </w:rPr>
        <w:t>{</w:t>
      </w:r>
      <w:proofErr w:type="spellStart"/>
      <w:r w:rsidRPr="00284657">
        <w:rPr>
          <w:rFonts w:ascii="Menlo" w:eastAsia="宋体" w:hAnsi="Menlo" w:cs="Menlo"/>
          <w:color w:val="008000"/>
          <w:kern w:val="0"/>
          <w:sz w:val="18"/>
          <w:szCs w:val="18"/>
          <w14:ligatures w14:val="none"/>
        </w:rPr>
        <w:t>setspace</w:t>
      </w:r>
      <w:proofErr w:type="spellEnd"/>
      <w:r w:rsidRPr="00284657">
        <w:rPr>
          <w:rFonts w:ascii="Menlo" w:eastAsia="宋体" w:hAnsi="Menlo" w:cs="Menlo"/>
          <w:color w:val="008000"/>
          <w:kern w:val="0"/>
          <w:sz w:val="18"/>
          <w:szCs w:val="18"/>
          <w14:ligatures w14:val="none"/>
        </w:rPr>
        <w:t>}         % For line spacing if needed</w:t>
      </w:r>
    </w:p>
    <w:p w14:paraId="558AEFA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4E19995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\input</w:t>
      </w:r>
      <w:r w:rsidRPr="00284657">
        <w:rPr>
          <w:rFonts w:ascii="Menlo" w:eastAsia="宋体" w:hAnsi="Menlo" w:cs="Menlo"/>
          <w:color w:val="000000"/>
          <w:kern w:val="0"/>
          <w:sz w:val="18"/>
          <w:szCs w:val="18"/>
          <w14:ligatures w14:val="none"/>
        </w:rPr>
        <w:t>{settings/</w:t>
      </w:r>
      <w:proofErr w:type="spellStart"/>
      <w:r w:rsidRPr="00284657">
        <w:rPr>
          <w:rFonts w:ascii="Menlo" w:eastAsia="宋体" w:hAnsi="Menlo" w:cs="Menlo"/>
          <w:color w:val="000000"/>
          <w:kern w:val="0"/>
          <w:sz w:val="18"/>
          <w:szCs w:val="18"/>
          <w14:ligatures w14:val="none"/>
        </w:rPr>
        <w:t>mycommands.tex</w:t>
      </w:r>
      <w:proofErr w:type="spellEnd"/>
      <w:r w:rsidRPr="00284657">
        <w:rPr>
          <w:rFonts w:ascii="Menlo" w:eastAsia="宋体" w:hAnsi="Menlo" w:cs="Menlo"/>
          <w:color w:val="000000"/>
          <w:kern w:val="0"/>
          <w:sz w:val="18"/>
          <w:szCs w:val="18"/>
          <w14:ligatures w14:val="none"/>
        </w:rPr>
        <w:t>}</w:t>
      </w:r>
    </w:p>
    <w:p w14:paraId="471B674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\input</w:t>
      </w:r>
      <w:r w:rsidRPr="00284657">
        <w:rPr>
          <w:rFonts w:ascii="Menlo" w:eastAsia="宋体" w:hAnsi="Menlo" w:cs="Menlo"/>
          <w:color w:val="000000"/>
          <w:kern w:val="0"/>
          <w:sz w:val="18"/>
          <w:szCs w:val="18"/>
          <w14:ligatures w14:val="none"/>
        </w:rPr>
        <w:t>{settings/</w:t>
      </w:r>
      <w:proofErr w:type="spellStart"/>
      <w:r w:rsidRPr="00284657">
        <w:rPr>
          <w:rFonts w:ascii="Menlo" w:eastAsia="宋体" w:hAnsi="Menlo" w:cs="Menlo"/>
          <w:color w:val="000000"/>
          <w:kern w:val="0"/>
          <w:sz w:val="18"/>
          <w:szCs w:val="18"/>
          <w14:ligatures w14:val="none"/>
        </w:rPr>
        <w:t>packages.tex</w:t>
      </w:r>
      <w:proofErr w:type="spellEnd"/>
      <w:r w:rsidRPr="00284657">
        <w:rPr>
          <w:rFonts w:ascii="Menlo" w:eastAsia="宋体" w:hAnsi="Menlo" w:cs="Menlo"/>
          <w:color w:val="000000"/>
          <w:kern w:val="0"/>
          <w:sz w:val="18"/>
          <w:szCs w:val="18"/>
          <w14:ligatures w14:val="none"/>
        </w:rPr>
        <w:t>}</w:t>
      </w:r>
    </w:p>
    <w:p w14:paraId="0155169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\input</w:t>
      </w:r>
      <w:r w:rsidRPr="00284657">
        <w:rPr>
          <w:rFonts w:ascii="Menlo" w:eastAsia="宋体" w:hAnsi="Menlo" w:cs="Menlo"/>
          <w:color w:val="000000"/>
          <w:kern w:val="0"/>
          <w:sz w:val="18"/>
          <w:szCs w:val="18"/>
          <w14:ligatures w14:val="none"/>
        </w:rPr>
        <w:t>{settings/</w:t>
      </w:r>
      <w:proofErr w:type="spellStart"/>
      <w:r w:rsidRPr="00284657">
        <w:rPr>
          <w:rFonts w:ascii="Menlo" w:eastAsia="宋体" w:hAnsi="Menlo" w:cs="Menlo"/>
          <w:color w:val="000000"/>
          <w:kern w:val="0"/>
          <w:sz w:val="18"/>
          <w:szCs w:val="18"/>
          <w14:ligatures w14:val="none"/>
        </w:rPr>
        <w:t>settings.sty</w:t>
      </w:r>
      <w:proofErr w:type="spellEnd"/>
      <w:r w:rsidRPr="00284657">
        <w:rPr>
          <w:rFonts w:ascii="Menlo" w:eastAsia="宋体" w:hAnsi="Menlo" w:cs="Menlo"/>
          <w:color w:val="000000"/>
          <w:kern w:val="0"/>
          <w:sz w:val="18"/>
          <w:szCs w:val="18"/>
          <w14:ligatures w14:val="none"/>
        </w:rPr>
        <w:t>}</w:t>
      </w:r>
    </w:p>
    <w:p w14:paraId="38512B06"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p>
    <w:p w14:paraId="1CEC628B" w14:textId="5CFF0DF5"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\title{</w:t>
      </w:r>
      <w:ins w:id="0" w:author="Yishu Liu" w:date="2024-12-02T11:53:00Z" w16du:dateUtc="2024-12-02T19:53:00Z">
        <w:r w:rsidR="00E561F5" w:rsidRPr="00E561F5">
          <w:t xml:space="preserve"> </w:t>
        </w:r>
      </w:ins>
      <w:ins w:id="1" w:author="Yishu Liu" w:date="2024-12-02T11:53:00Z">
        <w:r w:rsidR="00E561F5" w:rsidRPr="00E561F5">
          <w:rPr>
            <w:rFonts w:ascii="Menlo" w:eastAsia="宋体" w:hAnsi="Menlo" w:cs="Menlo"/>
            <w:color w:val="000000"/>
            <w:kern w:val="0"/>
            <w:sz w:val="18"/>
            <w:szCs w:val="18"/>
            <w14:ligatures w14:val="none"/>
          </w:rPr>
          <w:t>Comparative Study of Time Series Models for Temperature Forecasting in Delhi</w:t>
        </w:r>
        <w:r w:rsidR="00E561F5" w:rsidRPr="00E561F5" w:rsidDel="00E561F5">
          <w:rPr>
            <w:rFonts w:ascii="Menlo" w:eastAsia="宋体" w:hAnsi="Menlo" w:cs="Menlo"/>
            <w:color w:val="000000"/>
            <w:kern w:val="0"/>
            <w:sz w:val="18"/>
            <w:szCs w:val="18"/>
            <w14:ligatures w14:val="none"/>
          </w:rPr>
          <w:t xml:space="preserve"> </w:t>
        </w:r>
      </w:ins>
      <w:del w:id="2" w:author="Yishu Liu" w:date="2024-12-02T11:53:00Z" w16du:dateUtc="2024-12-02T19:53:00Z">
        <w:r w:rsidRPr="00284657" w:rsidDel="00E561F5">
          <w:rPr>
            <w:rFonts w:ascii="Menlo" w:eastAsia="宋体" w:hAnsi="Menlo" w:cs="Menlo"/>
            <w:color w:val="000000"/>
            <w:kern w:val="0"/>
            <w:sz w:val="18"/>
            <w:szCs w:val="18"/>
            <w14:ligatures w14:val="none"/>
          </w:rPr>
          <w:delText>Temperature forecast for Delhi with SARIMA-improved linear model</w:delText>
        </w:r>
      </w:del>
      <w:r w:rsidRPr="00284657">
        <w:rPr>
          <w:rFonts w:ascii="Menlo" w:eastAsia="宋体" w:hAnsi="Menlo" w:cs="Menlo"/>
          <w:color w:val="000000"/>
          <w:kern w:val="0"/>
          <w:sz w:val="18"/>
          <w:szCs w:val="18"/>
          <w14:ligatures w14:val="none"/>
        </w:rPr>
        <w:t>}</w:t>
      </w:r>
    </w:p>
    <w:p w14:paraId="338D39E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\author{Feng Gu(T00751197), Yishu Liu(T00728937), </w:t>
      </w:r>
      <w:proofErr w:type="spellStart"/>
      <w:r w:rsidRPr="00284657">
        <w:rPr>
          <w:rFonts w:ascii="Menlo" w:eastAsia="宋体" w:hAnsi="Menlo" w:cs="Menlo"/>
          <w:color w:val="000000"/>
          <w:kern w:val="0"/>
          <w:sz w:val="18"/>
          <w:szCs w:val="18"/>
          <w14:ligatures w14:val="none"/>
        </w:rPr>
        <w:t>Haoran</w:t>
      </w:r>
      <w:proofErr w:type="spellEnd"/>
      <w:r w:rsidRPr="00284657">
        <w:rPr>
          <w:rFonts w:ascii="Menlo" w:eastAsia="宋体" w:hAnsi="Menlo" w:cs="Menlo"/>
          <w:color w:val="000000"/>
          <w:kern w:val="0"/>
          <w:sz w:val="18"/>
          <w:szCs w:val="18"/>
          <w14:ligatures w14:val="none"/>
        </w:rPr>
        <w:t xml:space="preserve"> He(T00749480)}</w:t>
      </w:r>
    </w:p>
    <w:p w14:paraId="4BF215E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8000"/>
          <w:kern w:val="0"/>
          <w:sz w:val="18"/>
          <w:szCs w:val="18"/>
          <w14:ligatures w14:val="none"/>
        </w:rPr>
        <w:t>% \date{\today}</w:t>
      </w:r>
    </w:p>
    <w:p w14:paraId="213E018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62CC5E2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\begin{document}</w:t>
      </w:r>
    </w:p>
    <w:p w14:paraId="554498B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maketitle</w:t>
      </w:r>
      <w:proofErr w:type="spellEnd"/>
    </w:p>
    <w:p w14:paraId="43A2A3A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516E1AD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\begin{center}</w:t>
      </w:r>
    </w:p>
    <w:p w14:paraId="0808484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\large Abstract</w:t>
      </w:r>
      <w:r w:rsidRPr="00284657">
        <w:rPr>
          <w:rFonts w:ascii="Menlo" w:eastAsia="宋体" w:hAnsi="Menlo" w:cs="Menlo"/>
          <w:color w:val="000000"/>
          <w:kern w:val="0"/>
          <w:sz w:val="18"/>
          <w:szCs w:val="18"/>
          <w14:ligatures w14:val="none"/>
        </w:rPr>
        <w:t>}</w:t>
      </w:r>
    </w:p>
    <w:p w14:paraId="40CA938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\end{center}</w:t>
      </w:r>
    </w:p>
    <w:p w14:paraId="368A8EE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2A7422BE" w14:textId="77777777" w:rsidR="00724441" w:rsidRPr="00B41846" w:rsidRDefault="00724441" w:rsidP="00724441">
      <w:pPr>
        <w:pStyle w:val="a9"/>
        <w:widowControl/>
        <w:numPr>
          <w:ilvl w:val="0"/>
          <w:numId w:val="2"/>
        </w:numPr>
        <w:shd w:val="clear" w:color="auto" w:fill="FFFFFF"/>
        <w:spacing w:line="270" w:lineRule="atLeast"/>
        <w:jc w:val="left"/>
        <w:rPr>
          <w:ins w:id="3" w:author="Yishu Liu" w:date="2024-12-02T11:53:00Z" w16du:dateUtc="2024-12-02T19:53:00Z"/>
          <w:rFonts w:ascii="Menlo" w:eastAsia="宋体" w:hAnsi="Menlo" w:cs="Menlo" w:hint="eastAsia"/>
          <w:b/>
          <w:bCs/>
          <w:color w:val="000000"/>
          <w:kern w:val="0"/>
          <w:sz w:val="18"/>
          <w:szCs w:val="18"/>
          <w:rPrChange w:id="4" w:author="Yishu Liu" w:date="2024-12-02T11:54:00Z" w16du:dateUtc="2024-12-02T19:54:00Z">
            <w:rPr>
              <w:ins w:id="5" w:author="Yishu Liu" w:date="2024-12-02T11:53:00Z" w16du:dateUtc="2024-12-02T19:53:00Z"/>
              <w:rFonts w:ascii="Menlo" w:eastAsia="宋体" w:hAnsi="Menlo" w:cs="Menlo" w:hint="eastAsia"/>
              <w:color w:val="000000"/>
              <w:kern w:val="0"/>
              <w:sz w:val="18"/>
              <w:szCs w:val="18"/>
            </w:rPr>
          </w:rPrChange>
        </w:rPr>
      </w:pPr>
      <w:ins w:id="6" w:author="Yishu Liu" w:date="2024-12-02T11:53:00Z" w16du:dateUtc="2024-12-02T19:53:00Z">
        <w:r w:rsidRPr="00B41846">
          <w:rPr>
            <w:rFonts w:ascii="Menlo" w:eastAsia="宋体" w:hAnsi="Menlo" w:cs="Menlo"/>
            <w:b/>
            <w:bCs/>
            <w:color w:val="000000"/>
            <w:kern w:val="0"/>
            <w:sz w:val="18"/>
            <w:szCs w:val="18"/>
            <w:rPrChange w:id="7" w:author="Yishu Liu" w:date="2024-12-02T11:54:00Z" w16du:dateUtc="2024-12-02T19:54:00Z">
              <w:rPr>
                <w:rFonts w:ascii="Menlo" w:eastAsia="宋体" w:hAnsi="Menlo" w:cs="Menlo"/>
                <w:color w:val="000000"/>
                <w:kern w:val="0"/>
                <w:sz w:val="18"/>
                <w:szCs w:val="18"/>
              </w:rPr>
            </w:rPrChange>
          </w:rPr>
          <w:t>This study investigates regional temperature forecasting in Delhi, using climate data collected from 1st January 2013 to 24th April 2017. Various time series models, including dynamic regression model and linear regression, with and without dummy variables, alongside benchmark models like naive, drift, and mean forecasts</w:t>
        </w:r>
        <w:r w:rsidRPr="00B41846">
          <w:rPr>
            <w:rFonts w:ascii="Menlo" w:eastAsia="宋体" w:hAnsi="Menlo" w:cs="Menlo" w:hint="eastAsia"/>
            <w:b/>
            <w:bCs/>
            <w:color w:val="000000"/>
            <w:kern w:val="0"/>
            <w:sz w:val="18"/>
            <w:szCs w:val="18"/>
            <w:rPrChange w:id="8" w:author="Yishu Liu" w:date="2024-12-02T11:54:00Z" w16du:dateUtc="2024-12-02T19:54:00Z">
              <w:rPr>
                <w:rFonts w:ascii="Menlo" w:eastAsia="宋体" w:hAnsi="Menlo" w:cs="Menlo" w:hint="eastAsia"/>
                <w:color w:val="000000"/>
                <w:kern w:val="0"/>
                <w:sz w:val="18"/>
                <w:szCs w:val="18"/>
              </w:rPr>
            </w:rPrChange>
          </w:rPr>
          <w:t xml:space="preserve"> </w:t>
        </w:r>
        <w:r w:rsidRPr="00B41846">
          <w:rPr>
            <w:rFonts w:ascii="Menlo" w:eastAsia="宋体" w:hAnsi="Menlo" w:cs="Menlo"/>
            <w:b/>
            <w:bCs/>
            <w:color w:val="000000"/>
            <w:kern w:val="0"/>
            <w:sz w:val="18"/>
            <w:szCs w:val="18"/>
            <w:rPrChange w:id="9" w:author="Yishu Liu" w:date="2024-12-02T11:54:00Z" w16du:dateUtc="2024-12-02T19:54:00Z">
              <w:rPr>
                <w:rFonts w:ascii="Menlo" w:eastAsia="宋体" w:hAnsi="Menlo" w:cs="Menlo"/>
                <w:color w:val="000000"/>
                <w:kern w:val="0"/>
                <w:sz w:val="18"/>
                <w:szCs w:val="18"/>
              </w:rPr>
            </w:rPrChange>
          </w:rPr>
          <w:t xml:space="preserve">were </w:t>
        </w:r>
        <w:r w:rsidRPr="00B41846">
          <w:rPr>
            <w:rFonts w:ascii="Menlo" w:eastAsia="宋体" w:hAnsi="Menlo" w:cs="Menlo" w:hint="eastAsia"/>
            <w:b/>
            <w:bCs/>
            <w:color w:val="000000"/>
            <w:kern w:val="0"/>
            <w:sz w:val="18"/>
            <w:szCs w:val="18"/>
            <w:rPrChange w:id="10" w:author="Yishu Liu" w:date="2024-12-02T11:54:00Z" w16du:dateUtc="2024-12-02T19:54:00Z">
              <w:rPr>
                <w:rFonts w:ascii="Menlo" w:eastAsia="宋体" w:hAnsi="Menlo" w:cs="Menlo" w:hint="eastAsia"/>
                <w:color w:val="000000"/>
                <w:kern w:val="0"/>
                <w:sz w:val="18"/>
                <w:szCs w:val="18"/>
              </w:rPr>
            </w:rPrChange>
          </w:rPr>
          <w:t>applied to the data</w:t>
        </w:r>
        <w:r w:rsidRPr="00B41846">
          <w:rPr>
            <w:rFonts w:ascii="Menlo" w:eastAsia="宋体" w:hAnsi="Menlo" w:cs="Menlo"/>
            <w:b/>
            <w:bCs/>
            <w:color w:val="000000"/>
            <w:kern w:val="0"/>
            <w:sz w:val="18"/>
            <w:szCs w:val="18"/>
            <w:rPrChange w:id="11" w:author="Yishu Liu" w:date="2024-12-02T11:54:00Z" w16du:dateUtc="2024-12-02T19:54:00Z">
              <w:rPr>
                <w:rFonts w:ascii="Menlo" w:eastAsia="宋体" w:hAnsi="Menlo" w:cs="Menlo"/>
                <w:color w:val="000000"/>
                <w:kern w:val="0"/>
                <w:sz w:val="18"/>
                <w:szCs w:val="18"/>
              </w:rPr>
            </w:rPrChange>
          </w:rPr>
          <w:t xml:space="preserve">. </w:t>
        </w:r>
        <w:r w:rsidRPr="00B41846">
          <w:rPr>
            <w:rFonts w:ascii="Menlo" w:eastAsia="宋体" w:hAnsi="Menlo" w:cs="Menlo" w:hint="eastAsia"/>
            <w:b/>
            <w:bCs/>
            <w:color w:val="000000"/>
            <w:kern w:val="0"/>
            <w:sz w:val="18"/>
            <w:szCs w:val="18"/>
            <w:rPrChange w:id="12" w:author="Yishu Liu" w:date="2024-12-02T11:54:00Z" w16du:dateUtc="2024-12-02T19:54:00Z">
              <w:rPr>
                <w:rFonts w:ascii="Menlo" w:eastAsia="宋体" w:hAnsi="Menlo" w:cs="Menlo" w:hint="eastAsia"/>
                <w:color w:val="000000"/>
                <w:kern w:val="0"/>
                <w:sz w:val="18"/>
                <w:szCs w:val="18"/>
              </w:rPr>
            </w:rPrChange>
          </w:rPr>
          <w:t xml:space="preserve">We </w:t>
        </w:r>
        <w:r w:rsidRPr="00B41846">
          <w:rPr>
            <w:rFonts w:ascii="Menlo" w:eastAsia="宋体" w:hAnsi="Menlo" w:cs="Menlo"/>
            <w:b/>
            <w:bCs/>
            <w:color w:val="000000"/>
            <w:kern w:val="0"/>
            <w:sz w:val="18"/>
            <w:szCs w:val="18"/>
            <w:rPrChange w:id="13" w:author="Yishu Liu" w:date="2024-12-02T11:54:00Z" w16du:dateUtc="2024-12-02T19:54:00Z">
              <w:rPr>
                <w:rFonts w:ascii="Menlo" w:eastAsia="宋体" w:hAnsi="Menlo" w:cs="Menlo"/>
                <w:color w:val="000000"/>
                <w:kern w:val="0"/>
                <w:sz w:val="18"/>
                <w:szCs w:val="18"/>
              </w:rPr>
            </w:rPrChange>
          </w:rPr>
          <w:t>evaluated</w:t>
        </w:r>
        <w:r w:rsidRPr="00B41846">
          <w:rPr>
            <w:rFonts w:ascii="Menlo" w:eastAsia="宋体" w:hAnsi="Menlo" w:cs="Menlo" w:hint="eastAsia"/>
            <w:b/>
            <w:bCs/>
            <w:color w:val="000000"/>
            <w:kern w:val="0"/>
            <w:sz w:val="18"/>
            <w:szCs w:val="18"/>
            <w:rPrChange w:id="14" w:author="Yishu Liu" w:date="2024-12-02T11:54:00Z" w16du:dateUtc="2024-12-02T19:54:00Z">
              <w:rPr>
                <w:rFonts w:ascii="Menlo" w:eastAsia="宋体" w:hAnsi="Menlo" w:cs="Menlo" w:hint="eastAsia"/>
                <w:color w:val="000000"/>
                <w:kern w:val="0"/>
                <w:sz w:val="18"/>
                <w:szCs w:val="18"/>
              </w:rPr>
            </w:rPrChange>
          </w:rPr>
          <w:t xml:space="preserve"> the </w:t>
        </w:r>
        <w:r w:rsidRPr="00B41846">
          <w:rPr>
            <w:rFonts w:ascii="Menlo" w:eastAsia="宋体" w:hAnsi="Menlo" w:cs="Menlo"/>
            <w:b/>
            <w:bCs/>
            <w:color w:val="000000"/>
            <w:kern w:val="0"/>
            <w:sz w:val="18"/>
            <w:szCs w:val="18"/>
            <w:rPrChange w:id="15" w:author="Yishu Liu" w:date="2024-12-02T11:54:00Z" w16du:dateUtc="2024-12-02T19:54:00Z">
              <w:rPr>
                <w:rFonts w:ascii="Menlo" w:eastAsia="宋体" w:hAnsi="Menlo" w:cs="Menlo"/>
                <w:color w:val="000000"/>
                <w:kern w:val="0"/>
                <w:sz w:val="18"/>
                <w:szCs w:val="18"/>
              </w:rPr>
            </w:rPrChange>
          </w:rPr>
          <w:t>model</w:t>
        </w:r>
        <w:r w:rsidRPr="00B41846">
          <w:rPr>
            <w:rFonts w:ascii="Menlo" w:eastAsia="宋体" w:hAnsi="Menlo" w:cs="Menlo" w:hint="eastAsia"/>
            <w:b/>
            <w:bCs/>
            <w:color w:val="000000"/>
            <w:kern w:val="0"/>
            <w:sz w:val="18"/>
            <w:szCs w:val="18"/>
            <w:rPrChange w:id="16" w:author="Yishu Liu" w:date="2024-12-02T11:54:00Z" w16du:dateUtc="2024-12-02T19:54:00Z">
              <w:rPr>
                <w:rFonts w:ascii="Menlo" w:eastAsia="宋体" w:hAnsi="Menlo" w:cs="Menlo" w:hint="eastAsia"/>
                <w:color w:val="000000"/>
                <w:kern w:val="0"/>
                <w:sz w:val="18"/>
                <w:szCs w:val="18"/>
              </w:rPr>
            </w:rPrChange>
          </w:rPr>
          <w:t>s</w:t>
        </w:r>
        <w:r w:rsidRPr="00B41846">
          <w:rPr>
            <w:rFonts w:ascii="Menlo" w:eastAsia="宋体" w:hAnsi="Menlo" w:cs="Menlo"/>
            <w:b/>
            <w:bCs/>
            <w:color w:val="000000"/>
            <w:kern w:val="0"/>
            <w:sz w:val="18"/>
            <w:szCs w:val="18"/>
            <w:rPrChange w:id="17" w:author="Yishu Liu" w:date="2024-12-02T11:54:00Z" w16du:dateUtc="2024-12-02T19:54:00Z">
              <w:rPr>
                <w:rFonts w:ascii="Menlo" w:eastAsia="宋体" w:hAnsi="Menlo" w:cs="Menlo"/>
                <w:color w:val="000000"/>
                <w:kern w:val="0"/>
                <w:sz w:val="18"/>
                <w:szCs w:val="18"/>
              </w:rPr>
            </w:rPrChange>
          </w:rPr>
          <w:t>’</w:t>
        </w:r>
        <w:r w:rsidRPr="00B41846">
          <w:rPr>
            <w:rFonts w:ascii="Menlo" w:eastAsia="宋体" w:hAnsi="Menlo" w:cs="Menlo" w:hint="eastAsia"/>
            <w:b/>
            <w:bCs/>
            <w:color w:val="000000"/>
            <w:kern w:val="0"/>
            <w:sz w:val="18"/>
            <w:szCs w:val="18"/>
            <w:rPrChange w:id="18" w:author="Yishu Liu" w:date="2024-12-02T11:54:00Z" w16du:dateUtc="2024-12-02T19:54:00Z">
              <w:rPr>
                <w:rFonts w:ascii="Menlo" w:eastAsia="宋体" w:hAnsi="Menlo" w:cs="Menlo" w:hint="eastAsia"/>
                <w:color w:val="000000"/>
                <w:kern w:val="0"/>
                <w:sz w:val="18"/>
                <w:szCs w:val="18"/>
              </w:rPr>
            </w:rPrChange>
          </w:rPr>
          <w:t xml:space="preserve"> performance</w:t>
        </w:r>
        <w:r w:rsidRPr="00B41846">
          <w:rPr>
            <w:rFonts w:ascii="Menlo" w:eastAsia="宋体" w:hAnsi="Menlo" w:cs="Menlo"/>
            <w:b/>
            <w:bCs/>
            <w:color w:val="000000"/>
            <w:kern w:val="0"/>
            <w:sz w:val="18"/>
            <w:szCs w:val="18"/>
            <w:rPrChange w:id="19" w:author="Yishu Liu" w:date="2024-12-02T11:54:00Z" w16du:dateUtc="2024-12-02T19:54:00Z">
              <w:rPr>
                <w:rFonts w:ascii="Menlo" w:eastAsia="宋体" w:hAnsi="Menlo" w:cs="Menlo"/>
                <w:color w:val="000000"/>
                <w:kern w:val="0"/>
                <w:sz w:val="18"/>
                <w:szCs w:val="18"/>
              </w:rPr>
            </w:rPrChange>
          </w:rPr>
          <w:t xml:space="preserve"> using metrics such as RMSE, MAE, and MAPE. Results indicate that the dynamic regression model with SARIMA errors and dummy variables outperforms other models, achieving the lowest RMSE (3.0829) and MAPE (12.4737). These findings highlight the effectiveness of incorporating dummy variables in improving temperature prediction accuracy, offering insights for future applications in climate data modeling and decision-making.</w:t>
        </w:r>
      </w:ins>
    </w:p>
    <w:p w14:paraId="7C997DEC" w14:textId="11149548" w:rsidR="00284657" w:rsidRPr="00284657" w:rsidDel="00724441" w:rsidRDefault="00724441" w:rsidP="00284657">
      <w:pPr>
        <w:pStyle w:val="a9"/>
        <w:widowControl/>
        <w:numPr>
          <w:ilvl w:val="0"/>
          <w:numId w:val="2"/>
        </w:numPr>
        <w:shd w:val="clear" w:color="auto" w:fill="FFFFFF"/>
        <w:spacing w:line="270" w:lineRule="atLeast"/>
        <w:jc w:val="left"/>
        <w:rPr>
          <w:del w:id="20" w:author="Yishu Liu" w:date="2024-12-02T11:53:00Z" w16du:dateUtc="2024-12-02T19:53:00Z"/>
          <w:rFonts w:ascii="Menlo" w:eastAsia="宋体" w:hAnsi="Menlo" w:cs="Menlo"/>
          <w:color w:val="000000"/>
          <w:kern w:val="0"/>
          <w:sz w:val="18"/>
          <w:szCs w:val="18"/>
          <w14:ligatures w14:val="none"/>
        </w:rPr>
      </w:pPr>
      <w:ins w:id="21" w:author="Yishu Liu" w:date="2024-12-02T11:54:00Z" w16du:dateUtc="2024-12-02T19:54:00Z">
        <w:r w:rsidRPr="00284657">
          <w:rPr>
            <w:rFonts w:ascii="Menlo" w:eastAsia="宋体" w:hAnsi="Menlo" w:cs="Menlo"/>
            <w:color w:val="000000"/>
            <w:kern w:val="0"/>
            <w:sz w:val="18"/>
            <w:szCs w:val="18"/>
            <w14:ligatures w14:val="none"/>
          </w:rPr>
          <w:t>}</w:t>
        </w:r>
      </w:ins>
      <w:del w:id="22" w:author="Yishu Liu" w:date="2024-12-02T11:53:00Z" w16du:dateUtc="2024-12-02T19:53:00Z">
        <w:r w:rsidR="00284657" w:rsidRPr="00284657" w:rsidDel="00724441">
          <w:rPr>
            <w:rFonts w:ascii="Menlo" w:eastAsia="宋体" w:hAnsi="Menlo" w:cs="Menlo"/>
            <w:color w:val="000000"/>
            <w:kern w:val="0"/>
            <w:sz w:val="18"/>
            <w:szCs w:val="18"/>
            <w14:ligatures w14:val="none"/>
          </w:rPr>
          <w:delText>The present study investigates regional temperature trends in Delhi.</w:delText>
        </w:r>
      </w:del>
    </w:p>
    <w:p w14:paraId="2780BB8D" w14:textId="21A0ED82" w:rsidR="00284657" w:rsidRPr="00284657" w:rsidDel="00724441" w:rsidRDefault="00284657" w:rsidP="00284657">
      <w:pPr>
        <w:pStyle w:val="a9"/>
        <w:widowControl/>
        <w:numPr>
          <w:ilvl w:val="0"/>
          <w:numId w:val="2"/>
        </w:numPr>
        <w:shd w:val="clear" w:color="auto" w:fill="FFFFFF"/>
        <w:spacing w:line="270" w:lineRule="atLeast"/>
        <w:jc w:val="left"/>
        <w:rPr>
          <w:del w:id="23" w:author="Yishu Liu" w:date="2024-12-02T11:53:00Z" w16du:dateUtc="2024-12-02T19:53:00Z"/>
          <w:rFonts w:ascii="Menlo" w:eastAsia="宋体" w:hAnsi="Menlo" w:cs="Menlo"/>
          <w:color w:val="000000"/>
          <w:kern w:val="0"/>
          <w:sz w:val="18"/>
          <w:szCs w:val="18"/>
          <w14:ligatures w14:val="none"/>
        </w:rPr>
      </w:pPr>
      <w:del w:id="24" w:author="Yishu Liu" w:date="2024-12-02T11:53:00Z" w16du:dateUtc="2024-12-02T19:53:00Z">
        <w:r w:rsidRPr="00284657" w:rsidDel="00724441">
          <w:rPr>
            <w:rFonts w:ascii="Menlo" w:eastAsia="宋体" w:hAnsi="Menlo" w:cs="Menlo"/>
            <w:color w:val="000000"/>
            <w:kern w:val="0"/>
            <w:sz w:val="18"/>
            <w:szCs w:val="18"/>
            <w14:ligatures w14:val="none"/>
          </w:rPr>
          <w:delText xml:space="preserve"> By applying time series analysis techniques, historical temperature data were analyzed, and various models, </w:delText>
        </w:r>
      </w:del>
    </w:p>
    <w:p w14:paraId="10A7CA98" w14:textId="49E50930" w:rsidR="00284657" w:rsidRPr="00284657" w:rsidDel="00724441" w:rsidRDefault="00284657" w:rsidP="00284657">
      <w:pPr>
        <w:pStyle w:val="a9"/>
        <w:widowControl/>
        <w:numPr>
          <w:ilvl w:val="0"/>
          <w:numId w:val="2"/>
        </w:numPr>
        <w:shd w:val="clear" w:color="auto" w:fill="FFFFFF"/>
        <w:spacing w:line="270" w:lineRule="atLeast"/>
        <w:jc w:val="left"/>
        <w:rPr>
          <w:del w:id="25" w:author="Yishu Liu" w:date="2024-12-02T11:53:00Z" w16du:dateUtc="2024-12-02T19:53:00Z"/>
          <w:rFonts w:ascii="Menlo" w:eastAsia="宋体" w:hAnsi="Menlo" w:cs="Menlo"/>
          <w:color w:val="000000"/>
          <w:kern w:val="0"/>
          <w:sz w:val="18"/>
          <w:szCs w:val="18"/>
          <w14:ligatures w14:val="none"/>
        </w:rPr>
      </w:pPr>
      <w:del w:id="26" w:author="Yishu Liu" w:date="2024-12-02T11:53:00Z" w16du:dateUtc="2024-12-02T19:53:00Z">
        <w:r w:rsidRPr="00284657" w:rsidDel="00724441">
          <w:rPr>
            <w:rFonts w:ascii="Menlo" w:eastAsia="宋体" w:hAnsi="Menlo" w:cs="Menlo"/>
            <w:color w:val="000000"/>
            <w:kern w:val="0"/>
            <w:sz w:val="18"/>
            <w:szCs w:val="18"/>
            <w14:ligatures w14:val="none"/>
          </w:rPr>
          <w:delText xml:space="preserve"> including the dynamic regression model, standard linear model, and other benchmark forecasting models, </w:delText>
        </w:r>
      </w:del>
    </w:p>
    <w:p w14:paraId="1013EFCE" w14:textId="3CD3F87A" w:rsidR="00284657" w:rsidRPr="00284657" w:rsidDel="00724441" w:rsidRDefault="00284657" w:rsidP="00284657">
      <w:pPr>
        <w:pStyle w:val="a9"/>
        <w:widowControl/>
        <w:numPr>
          <w:ilvl w:val="0"/>
          <w:numId w:val="2"/>
        </w:numPr>
        <w:shd w:val="clear" w:color="auto" w:fill="FFFFFF"/>
        <w:spacing w:line="270" w:lineRule="atLeast"/>
        <w:jc w:val="left"/>
        <w:rPr>
          <w:del w:id="27" w:author="Yishu Liu" w:date="2024-12-02T11:53:00Z" w16du:dateUtc="2024-12-02T19:53:00Z"/>
          <w:rFonts w:ascii="Menlo" w:eastAsia="宋体" w:hAnsi="Menlo" w:cs="Menlo"/>
          <w:color w:val="000000"/>
          <w:kern w:val="0"/>
          <w:sz w:val="18"/>
          <w:szCs w:val="18"/>
          <w14:ligatures w14:val="none"/>
        </w:rPr>
      </w:pPr>
      <w:del w:id="28" w:author="Yishu Liu" w:date="2024-12-02T11:53:00Z" w16du:dateUtc="2024-12-02T19:53:00Z">
        <w:r w:rsidRPr="00284657" w:rsidDel="00724441">
          <w:rPr>
            <w:rFonts w:ascii="Menlo" w:eastAsia="宋体" w:hAnsi="Menlo" w:cs="Menlo"/>
            <w:color w:val="000000"/>
            <w:kern w:val="0"/>
            <w:sz w:val="18"/>
            <w:szCs w:val="18"/>
            <w14:ligatures w14:val="none"/>
          </w:rPr>
          <w:delText xml:space="preserve"> were constructed and evaluated for their performance on both training and testing datasets. </w:delText>
        </w:r>
      </w:del>
    </w:p>
    <w:p w14:paraId="67E3695B" w14:textId="5BB2170D" w:rsidR="00284657" w:rsidRPr="00284657" w:rsidDel="00724441" w:rsidRDefault="00284657" w:rsidP="00284657">
      <w:pPr>
        <w:pStyle w:val="a9"/>
        <w:widowControl/>
        <w:numPr>
          <w:ilvl w:val="0"/>
          <w:numId w:val="2"/>
        </w:numPr>
        <w:shd w:val="clear" w:color="auto" w:fill="FFFFFF"/>
        <w:spacing w:line="270" w:lineRule="atLeast"/>
        <w:jc w:val="left"/>
        <w:rPr>
          <w:del w:id="29" w:author="Yishu Liu" w:date="2024-12-02T11:53:00Z" w16du:dateUtc="2024-12-02T19:53:00Z"/>
          <w:rFonts w:ascii="Menlo" w:eastAsia="宋体" w:hAnsi="Menlo" w:cs="Menlo"/>
          <w:color w:val="000000"/>
          <w:kern w:val="0"/>
          <w:sz w:val="18"/>
          <w:szCs w:val="18"/>
          <w14:ligatures w14:val="none"/>
        </w:rPr>
      </w:pPr>
      <w:del w:id="30" w:author="Yishu Liu" w:date="2024-12-02T11:53:00Z" w16du:dateUtc="2024-12-02T19:53:00Z">
        <w:r w:rsidRPr="00284657" w:rsidDel="00724441">
          <w:rPr>
            <w:rFonts w:ascii="Menlo" w:eastAsia="宋体" w:hAnsi="Menlo" w:cs="Menlo"/>
            <w:color w:val="000000"/>
            <w:kern w:val="0"/>
            <w:sz w:val="18"/>
            <w:szCs w:val="18"/>
            <w14:ligatures w14:val="none"/>
          </w:rPr>
          <w:delText xml:space="preserve"> The results indicate that the dynamic regression with dummy variables outperforms other models in predicting </w:delText>
        </w:r>
      </w:del>
    </w:p>
    <w:p w14:paraId="1A4DB8C1" w14:textId="44B64FB1" w:rsidR="00284657" w:rsidRPr="00284657" w:rsidDel="00724441" w:rsidRDefault="00284657" w:rsidP="00284657">
      <w:pPr>
        <w:pStyle w:val="a9"/>
        <w:widowControl/>
        <w:numPr>
          <w:ilvl w:val="0"/>
          <w:numId w:val="2"/>
        </w:numPr>
        <w:shd w:val="clear" w:color="auto" w:fill="FFFFFF"/>
        <w:spacing w:line="270" w:lineRule="atLeast"/>
        <w:jc w:val="left"/>
        <w:rPr>
          <w:del w:id="31" w:author="Yishu Liu" w:date="2024-12-02T11:53:00Z" w16du:dateUtc="2024-12-02T19:53:00Z"/>
          <w:rFonts w:ascii="Menlo" w:eastAsia="宋体" w:hAnsi="Menlo" w:cs="Menlo"/>
          <w:color w:val="000000"/>
          <w:kern w:val="0"/>
          <w:sz w:val="18"/>
          <w:szCs w:val="18"/>
          <w14:ligatures w14:val="none"/>
        </w:rPr>
      </w:pPr>
      <w:del w:id="32" w:author="Yishu Liu" w:date="2024-12-02T11:53:00Z" w16du:dateUtc="2024-12-02T19:53:00Z">
        <w:r w:rsidRPr="00284657" w:rsidDel="00724441">
          <w:rPr>
            <w:rFonts w:ascii="Menlo" w:eastAsia="宋体" w:hAnsi="Menlo" w:cs="Menlo"/>
            <w:color w:val="000000"/>
            <w:kern w:val="0"/>
            <w:sz w:val="18"/>
            <w:szCs w:val="18"/>
            <w14:ligatures w14:val="none"/>
          </w:rPr>
          <w:delText xml:space="preserve"> future temperatures. </w:delText>
        </w:r>
      </w:del>
    </w:p>
    <w:p w14:paraId="32B57EC9" w14:textId="211C0FD8" w:rsidR="00284657" w:rsidRPr="00284657" w:rsidDel="00724441" w:rsidRDefault="00284657" w:rsidP="00284657">
      <w:pPr>
        <w:pStyle w:val="a9"/>
        <w:widowControl/>
        <w:numPr>
          <w:ilvl w:val="0"/>
          <w:numId w:val="2"/>
        </w:numPr>
        <w:shd w:val="clear" w:color="auto" w:fill="FFFFFF"/>
        <w:spacing w:line="270" w:lineRule="atLeast"/>
        <w:jc w:val="left"/>
        <w:rPr>
          <w:del w:id="33" w:author="Yishu Liu" w:date="2024-12-02T11:53:00Z" w16du:dateUtc="2024-12-02T19:53:00Z"/>
          <w:rFonts w:ascii="Menlo" w:eastAsia="宋体" w:hAnsi="Menlo" w:cs="Menlo"/>
          <w:color w:val="000000"/>
          <w:kern w:val="0"/>
          <w:sz w:val="18"/>
          <w:szCs w:val="18"/>
          <w14:ligatures w14:val="none"/>
        </w:rPr>
      </w:pPr>
    </w:p>
    <w:p w14:paraId="77CDA11C" w14:textId="16C2F4F4" w:rsidR="00284657" w:rsidRPr="00284657" w:rsidDel="00724441" w:rsidRDefault="00284657" w:rsidP="00284657">
      <w:pPr>
        <w:pStyle w:val="a9"/>
        <w:widowControl/>
        <w:numPr>
          <w:ilvl w:val="0"/>
          <w:numId w:val="2"/>
        </w:numPr>
        <w:shd w:val="clear" w:color="auto" w:fill="FFFFFF"/>
        <w:spacing w:line="270" w:lineRule="atLeast"/>
        <w:jc w:val="left"/>
        <w:rPr>
          <w:del w:id="34" w:author="Yishu Liu" w:date="2024-12-02T11:53:00Z" w16du:dateUtc="2024-12-02T19:53:00Z"/>
          <w:rFonts w:ascii="Menlo" w:eastAsia="宋体" w:hAnsi="Menlo" w:cs="Menlo"/>
          <w:color w:val="000000"/>
          <w:kern w:val="0"/>
          <w:sz w:val="18"/>
          <w:szCs w:val="18"/>
          <w14:ligatures w14:val="none"/>
        </w:rPr>
      </w:pPr>
      <w:del w:id="35" w:author="Yishu Liu" w:date="2024-12-02T11:53:00Z" w16du:dateUtc="2024-12-02T19:53:00Z">
        <w:r w:rsidRPr="00284657" w:rsidDel="00724441">
          <w:rPr>
            <w:rFonts w:ascii="Menlo" w:eastAsia="宋体" w:hAnsi="Menlo" w:cs="Menlo"/>
            <w:color w:val="000000"/>
            <w:kern w:val="0"/>
            <w:sz w:val="18"/>
            <w:szCs w:val="18"/>
            <w14:ligatures w14:val="none"/>
          </w:rPr>
          <w:delText xml:space="preserve">Due to page limitations for formal content, most tables and figures referenced in this report </w:delText>
        </w:r>
      </w:del>
    </w:p>
    <w:p w14:paraId="26AAA2F0" w14:textId="26CE66DB" w:rsidR="00284657" w:rsidRPr="00284657" w:rsidDel="00724441" w:rsidRDefault="00284657" w:rsidP="00284657">
      <w:pPr>
        <w:pStyle w:val="a9"/>
        <w:widowControl/>
        <w:numPr>
          <w:ilvl w:val="0"/>
          <w:numId w:val="2"/>
        </w:numPr>
        <w:shd w:val="clear" w:color="auto" w:fill="FFFFFF"/>
        <w:spacing w:line="270" w:lineRule="atLeast"/>
        <w:jc w:val="left"/>
        <w:rPr>
          <w:del w:id="36" w:author="Yishu Liu" w:date="2024-12-02T11:53:00Z" w16du:dateUtc="2024-12-02T19:53:00Z"/>
          <w:rFonts w:ascii="Menlo" w:eastAsia="宋体" w:hAnsi="Menlo" w:cs="Menlo"/>
          <w:color w:val="000000"/>
          <w:kern w:val="0"/>
          <w:sz w:val="18"/>
          <w:szCs w:val="18"/>
          <w14:ligatures w14:val="none"/>
        </w:rPr>
      </w:pPr>
      <w:del w:id="37" w:author="Yishu Liu" w:date="2024-12-02T11:53:00Z" w16du:dateUtc="2024-12-02T19:53:00Z">
        <w:r w:rsidRPr="00284657" w:rsidDel="00724441">
          <w:rPr>
            <w:rFonts w:ascii="Menlo" w:eastAsia="宋体" w:hAnsi="Menlo" w:cs="Menlo"/>
            <w:color w:val="000000"/>
            <w:kern w:val="0"/>
            <w:sz w:val="18"/>
            <w:szCs w:val="18"/>
            <w14:ligatures w14:val="none"/>
          </w:rPr>
          <w:delText xml:space="preserve">are included in the appendix. Additionally, the complete workflow, a notable aspect of this study, </w:delText>
        </w:r>
      </w:del>
    </w:p>
    <w:p w14:paraId="7B399D16" w14:textId="31411FF7" w:rsidR="00284657" w:rsidRPr="00284657" w:rsidDel="00724441" w:rsidRDefault="00284657" w:rsidP="00284657">
      <w:pPr>
        <w:pStyle w:val="a9"/>
        <w:widowControl/>
        <w:numPr>
          <w:ilvl w:val="0"/>
          <w:numId w:val="2"/>
        </w:numPr>
        <w:shd w:val="clear" w:color="auto" w:fill="FFFFFF"/>
        <w:spacing w:line="270" w:lineRule="atLeast"/>
        <w:jc w:val="left"/>
        <w:rPr>
          <w:del w:id="38" w:author="Yishu Liu" w:date="2024-12-02T11:53:00Z" w16du:dateUtc="2024-12-02T19:53:00Z"/>
          <w:rFonts w:ascii="Menlo" w:eastAsia="宋体" w:hAnsi="Menlo" w:cs="Menlo"/>
          <w:color w:val="000000"/>
          <w:kern w:val="0"/>
          <w:sz w:val="18"/>
          <w:szCs w:val="18"/>
          <w14:ligatures w14:val="none"/>
        </w:rPr>
      </w:pPr>
      <w:del w:id="39" w:author="Yishu Liu" w:date="2024-12-02T11:53:00Z" w16du:dateUtc="2024-12-02T19:53:00Z">
        <w:r w:rsidRPr="00284657" w:rsidDel="00724441">
          <w:rPr>
            <w:rFonts w:ascii="Menlo" w:eastAsia="宋体" w:hAnsi="Menlo" w:cs="Menlo"/>
            <w:color w:val="000000"/>
            <w:kern w:val="0"/>
            <w:sz w:val="18"/>
            <w:szCs w:val="18"/>
            <w14:ligatures w14:val="none"/>
          </w:rPr>
          <w:delText>has been made available in the accompanying GitHub repository for transparency and reproducibility.</w:delText>
        </w:r>
      </w:del>
    </w:p>
    <w:p w14:paraId="6C4C5544"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br/>
      </w:r>
      <w:r w:rsidRPr="00284657">
        <w:rPr>
          <w:rFonts w:ascii="Menlo" w:eastAsia="宋体" w:hAnsi="Menlo" w:cs="Menlo"/>
          <w:color w:val="000000"/>
          <w:kern w:val="0"/>
          <w:sz w:val="18"/>
          <w:szCs w:val="18"/>
          <w14:ligatures w14:val="none"/>
        </w:rPr>
        <w:br/>
      </w:r>
    </w:p>
    <w:p w14:paraId="477010B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Cs w:val="21"/>
          <w14:ligatures w14:val="none"/>
        </w:rPr>
      </w:pPr>
      <w:r w:rsidRPr="00284657">
        <w:rPr>
          <w:rFonts w:ascii="Menlo" w:eastAsia="宋体" w:hAnsi="Menlo" w:cs="Menlo"/>
          <w:b/>
          <w:bCs/>
          <w:color w:val="E36C0A" w:themeColor="accent6" w:themeShade="BF"/>
          <w:kern w:val="0"/>
          <w:szCs w:val="21"/>
          <w14:ligatures w14:val="none"/>
        </w:rPr>
        <w:t>\section{Introduction}</w:t>
      </w:r>
    </w:p>
    <w:p w14:paraId="313DC51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\sloppy</w:t>
      </w:r>
    </w:p>
    <w:p w14:paraId="29BF25A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The subject of global warming and climate change is gradually becoming one of the significant challenges </w:t>
      </w:r>
    </w:p>
    <w:p w14:paraId="25143BC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that the world must face. More frequent and intense extreme weather events, such as heat waves, dust storms, </w:t>
      </w:r>
    </w:p>
    <w:p w14:paraId="14461F6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and floods, have been observed globally </w:t>
      </w:r>
      <w:r w:rsidRPr="00284657">
        <w:rPr>
          <w:rFonts w:ascii="Menlo" w:eastAsia="宋体" w:hAnsi="Menlo" w:cs="Menlo"/>
          <w:color w:val="0000FF"/>
          <w:kern w:val="0"/>
          <w:sz w:val="18"/>
          <w:szCs w:val="18"/>
          <w14:ligatures w14:val="none"/>
        </w:rPr>
        <w:t>\cite</w:t>
      </w:r>
      <w:r w:rsidRPr="00284657">
        <w:rPr>
          <w:rFonts w:ascii="Menlo" w:eastAsia="宋体" w:hAnsi="Menlo" w:cs="Menlo"/>
          <w:color w:val="000000"/>
          <w:kern w:val="0"/>
          <w:sz w:val="18"/>
          <w:szCs w:val="18"/>
          <w14:ligatures w14:val="none"/>
        </w:rPr>
        <w:t xml:space="preserve">{dabhade2021}. </w:t>
      </w:r>
    </w:p>
    <w:p w14:paraId="612F91A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78F3885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The issue of climate change has become particularly crucial in large, densely populated cities. </w:t>
      </w:r>
    </w:p>
    <w:p w14:paraId="31C22ED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 xml:space="preserve">One such example is Delhi, India. The effects of climate change have intensified in recent years, </w:t>
      </w:r>
    </w:p>
    <w:p w14:paraId="018B179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posing challenges to human health, agricultural production, and the environment </w:t>
      </w:r>
    </w:p>
    <w:p w14:paraId="5013D10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\cite</w:t>
      </w:r>
      <w:r w:rsidRPr="00284657">
        <w:rPr>
          <w:rFonts w:ascii="Menlo" w:eastAsia="宋体" w:hAnsi="Menlo" w:cs="Menlo"/>
          <w:color w:val="000000"/>
          <w:kern w:val="0"/>
          <w:sz w:val="18"/>
          <w:szCs w:val="18"/>
          <w14:ligatures w14:val="none"/>
        </w:rPr>
        <w:t xml:space="preserve">{hussain2024}. </w:t>
      </w:r>
    </w:p>
    <w:p w14:paraId="2346814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Therefore, studying the temperature trends in Delhi holds high scientific value and practical significance. </w:t>
      </w:r>
    </w:p>
    <w:p w14:paraId="62D9C17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\sloppy</w:t>
      </w:r>
    </w:p>
    <w:p w14:paraId="56E052D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This study employs time series analysis, enabling the examination of historical temperature data,</w:t>
      </w:r>
    </w:p>
    <w:p w14:paraId="76D7D78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comparison of different time series models, and the prediction of future temperature trends using the </w:t>
      </w:r>
    </w:p>
    <w:p w14:paraId="5175324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best-fit model. This research aims to provide a comprehensive understanding of temperature trends in the Delhi region,</w:t>
      </w:r>
    </w:p>
    <w:p w14:paraId="1817E4B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and to explore and practice a more efficient way to organize and finish the paper writing work.</w:t>
      </w:r>
    </w:p>
    <w:p w14:paraId="67AEA03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3145465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Cs w:val="21"/>
          <w14:ligatures w14:val="none"/>
        </w:rPr>
      </w:pPr>
      <w:r w:rsidRPr="00284657">
        <w:rPr>
          <w:rFonts w:ascii="Menlo" w:eastAsia="宋体" w:hAnsi="Menlo" w:cs="Menlo"/>
          <w:b/>
          <w:bCs/>
          <w:color w:val="E36C0A" w:themeColor="accent6" w:themeShade="BF"/>
          <w:kern w:val="0"/>
          <w:szCs w:val="21"/>
          <w14:ligatures w14:val="none"/>
        </w:rPr>
        <w:t>\section{Data}</w:t>
      </w:r>
    </w:p>
    <w:p w14:paraId="49A8EBD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\subsection{Source of data}</w:t>
      </w:r>
    </w:p>
    <w:p w14:paraId="7D52F25A" w14:textId="77777777" w:rsidR="00EA0CF2" w:rsidRPr="00EA0CF2" w:rsidRDefault="00EA0CF2" w:rsidP="00EA0CF2">
      <w:pPr>
        <w:pStyle w:val="a9"/>
        <w:widowControl/>
        <w:numPr>
          <w:ilvl w:val="0"/>
          <w:numId w:val="2"/>
        </w:numPr>
        <w:shd w:val="clear" w:color="auto" w:fill="FFFFFF"/>
        <w:spacing w:line="270" w:lineRule="atLeast"/>
        <w:jc w:val="left"/>
        <w:rPr>
          <w:ins w:id="40" w:author="Yishu Liu" w:date="2024-12-02T11:54:00Z" w16du:dateUtc="2024-12-02T19:54:00Z"/>
          <w:rFonts w:ascii="Menlo" w:eastAsia="宋体" w:hAnsi="Menlo" w:cs="Menlo"/>
          <w:color w:val="000000"/>
          <w:kern w:val="0"/>
          <w:sz w:val="18"/>
          <w:szCs w:val="18"/>
        </w:rPr>
      </w:pPr>
      <w:ins w:id="41" w:author="Yishu Liu" w:date="2024-12-02T11:54:00Z" w16du:dateUtc="2024-12-02T19:54:00Z">
        <w:r w:rsidRPr="00EA0CF2">
          <w:rPr>
            <w:rFonts w:ascii="Menlo" w:eastAsia="宋体" w:hAnsi="Menlo" w:cs="Menlo" w:hint="eastAsia"/>
            <w:color w:val="000000"/>
            <w:kern w:val="0"/>
            <w:sz w:val="18"/>
            <w:szCs w:val="18"/>
          </w:rPr>
          <w:t xml:space="preserve">The </w:t>
        </w:r>
        <w:r w:rsidRPr="00EA0CF2">
          <w:rPr>
            <w:rFonts w:ascii="Menlo" w:eastAsia="宋体" w:hAnsi="Menlo" w:cs="Menlo"/>
            <w:color w:val="000000"/>
            <w:kern w:val="0"/>
            <w:sz w:val="18"/>
            <w:szCs w:val="18"/>
          </w:rPr>
          <w:t>climate data</w:t>
        </w:r>
        <w:r w:rsidRPr="00EA0CF2">
          <w:rPr>
            <w:rFonts w:ascii="Menlo" w:eastAsia="宋体" w:hAnsi="Menlo" w:cs="Menlo" w:hint="eastAsia"/>
            <w:color w:val="000000"/>
            <w:kern w:val="0"/>
            <w:sz w:val="18"/>
            <w:szCs w:val="18"/>
          </w:rPr>
          <w:t xml:space="preserve"> for </w:t>
        </w:r>
        <w:r w:rsidRPr="00EA0CF2">
          <w:rPr>
            <w:rFonts w:ascii="Menlo" w:eastAsia="宋体" w:hAnsi="Menlo" w:cs="Menlo"/>
            <w:color w:val="000000"/>
            <w:kern w:val="0"/>
            <w:sz w:val="18"/>
            <w:szCs w:val="18"/>
          </w:rPr>
          <w:t>the city of Delhi, India</w:t>
        </w:r>
        <w:r w:rsidRPr="00EA0CF2">
          <w:rPr>
            <w:rFonts w:ascii="Menlo" w:eastAsia="宋体" w:hAnsi="Menlo" w:cs="Menlo" w:hint="eastAsia"/>
            <w:color w:val="000000"/>
            <w:kern w:val="0"/>
            <w:sz w:val="18"/>
            <w:szCs w:val="18"/>
          </w:rPr>
          <w:t>, spanning from</w:t>
        </w:r>
        <w:r w:rsidRPr="00EA0CF2">
          <w:rPr>
            <w:rFonts w:ascii="Menlo" w:eastAsia="宋体" w:hAnsi="Menlo" w:cs="Menlo"/>
            <w:color w:val="000000"/>
            <w:kern w:val="0"/>
            <w:sz w:val="18"/>
            <w:szCs w:val="18"/>
          </w:rPr>
          <w:t xml:space="preserve"> 1st January 2013 to 24th April 2017</w:t>
        </w:r>
        <w:r w:rsidRPr="00EA0CF2">
          <w:rPr>
            <w:rFonts w:ascii="Menlo" w:eastAsia="宋体" w:hAnsi="Menlo" w:cs="Menlo" w:hint="eastAsia"/>
            <w:color w:val="000000"/>
            <w:kern w:val="0"/>
            <w:sz w:val="18"/>
            <w:szCs w:val="18"/>
          </w:rPr>
          <w:t>, was</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downloaded f</w:t>
        </w:r>
        <w:r w:rsidRPr="00EA0CF2">
          <w:rPr>
            <w:rFonts w:ascii="Menlo" w:eastAsia="宋体" w:hAnsi="Menlo" w:cs="Menlo"/>
            <w:color w:val="000000"/>
            <w:kern w:val="0"/>
            <w:sz w:val="18"/>
            <w:szCs w:val="18"/>
          </w:rPr>
          <w:t>rom Kaggle\footnote{a machine learning community for learners}</w:t>
        </w:r>
        <w:r w:rsidRPr="00EA0CF2">
          <w:rPr>
            <w:rFonts w:ascii="Menlo" w:eastAsia="宋体" w:hAnsi="Menlo" w:cs="Menlo" w:hint="eastAsia"/>
            <w:color w:val="000000"/>
            <w:kern w:val="0"/>
            <w:sz w:val="18"/>
            <w:szCs w:val="18"/>
          </w:rPr>
          <w:t xml:space="preserve"> and originally sourced</w:t>
        </w:r>
        <w:r w:rsidRPr="00EA0CF2">
          <w:rPr>
            <w:rFonts w:ascii="Menlo" w:eastAsia="宋体" w:hAnsi="Menlo" w:cs="Menlo"/>
            <w:color w:val="000000"/>
            <w:kern w:val="0"/>
            <w:sz w:val="18"/>
            <w:szCs w:val="18"/>
          </w:rPr>
          <w:t xml:space="preserve"> from Weather </w:t>
        </w:r>
        <w:proofErr w:type="spellStart"/>
        <w:r w:rsidRPr="00EA0CF2">
          <w:rPr>
            <w:rFonts w:ascii="Menlo" w:eastAsia="宋体" w:hAnsi="Menlo" w:cs="Menlo"/>
            <w:color w:val="000000"/>
            <w:kern w:val="0"/>
            <w:sz w:val="18"/>
            <w:szCs w:val="18"/>
          </w:rPr>
          <w:t>Undergroud</w:t>
        </w:r>
        <w:proofErr w:type="spellEnd"/>
        <w:r w:rsidRPr="00EA0CF2">
          <w:rPr>
            <w:rFonts w:ascii="Menlo" w:eastAsia="宋体" w:hAnsi="Menlo" w:cs="Menlo"/>
            <w:color w:val="000000"/>
            <w:kern w:val="0"/>
            <w:sz w:val="18"/>
            <w:szCs w:val="18"/>
          </w:rPr>
          <w:t xml:space="preserve"> API,  </w:t>
        </w:r>
      </w:ins>
    </w:p>
    <w:p w14:paraId="72287355" w14:textId="77777777" w:rsidR="00EA0CF2" w:rsidRPr="00EA0CF2" w:rsidRDefault="00EA0CF2" w:rsidP="00EA0CF2">
      <w:pPr>
        <w:pStyle w:val="a9"/>
        <w:widowControl/>
        <w:numPr>
          <w:ilvl w:val="0"/>
          <w:numId w:val="2"/>
        </w:numPr>
        <w:shd w:val="clear" w:color="auto" w:fill="FFFFFF"/>
        <w:spacing w:line="270" w:lineRule="atLeast"/>
        <w:jc w:val="left"/>
        <w:rPr>
          <w:ins w:id="42" w:author="Yishu Liu" w:date="2024-12-02T11:54:00Z" w16du:dateUtc="2024-12-02T19:54:00Z"/>
          <w:rFonts w:ascii="Menlo" w:eastAsia="宋体" w:hAnsi="Menlo" w:cs="Menlo"/>
          <w:color w:val="000000"/>
          <w:kern w:val="0"/>
          <w:sz w:val="18"/>
          <w:szCs w:val="18"/>
        </w:rPr>
      </w:pPr>
      <w:ins w:id="43" w:author="Yishu Liu" w:date="2024-12-02T11:54:00Z" w16du:dateUtc="2024-12-02T19:54:00Z">
        <w:r w:rsidRPr="00EA0CF2">
          <w:rPr>
            <w:rFonts w:ascii="Menlo" w:eastAsia="宋体" w:hAnsi="Menlo" w:cs="Menlo" w:hint="eastAsia"/>
            <w:color w:val="000000"/>
            <w:kern w:val="0"/>
            <w:sz w:val="18"/>
            <w:szCs w:val="18"/>
          </w:rPr>
          <w:t>The dataset consists 1576</w:t>
        </w:r>
        <w:r w:rsidRPr="00EA0CF2">
          <w:rPr>
            <w:rFonts w:ascii="Menlo" w:eastAsia="宋体" w:hAnsi="Menlo" w:cs="Menlo"/>
            <w:color w:val="000000"/>
            <w:kern w:val="0"/>
            <w:sz w:val="18"/>
            <w:szCs w:val="18"/>
          </w:rPr>
          <w:t xml:space="preserve"> record</w:t>
        </w:r>
        <w:r w:rsidRPr="00EA0CF2">
          <w:rPr>
            <w:rFonts w:ascii="Menlo" w:eastAsia="宋体" w:hAnsi="Menlo" w:cs="Menlo" w:hint="eastAsia"/>
            <w:color w:val="000000"/>
            <w:kern w:val="0"/>
            <w:sz w:val="18"/>
            <w:szCs w:val="18"/>
          </w:rPr>
          <w:t>s</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with</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date index and other 4</w:t>
        </w:r>
        <w:r w:rsidRPr="00EA0CF2">
          <w:rPr>
            <w:rFonts w:ascii="Menlo" w:eastAsia="宋体" w:hAnsi="Menlo" w:cs="Menlo"/>
            <w:color w:val="000000"/>
            <w:kern w:val="0"/>
            <w:sz w:val="18"/>
            <w:szCs w:val="18"/>
          </w:rPr>
          <w:t xml:space="preserve"> </w:t>
        </w:r>
        <w:r w:rsidRPr="00EA0CF2">
          <w:rPr>
            <w:rFonts w:ascii="Menlo" w:eastAsia="宋体" w:hAnsi="Menlo" w:cs="Menlo"/>
            <w:color w:val="000000"/>
            <w:kern w:val="0"/>
            <w:sz w:val="18"/>
            <w:szCs w:val="18"/>
          </w:rPr>
          <w:t xml:space="preserve">variables: mean temperature, </w:t>
        </w:r>
      </w:ins>
    </w:p>
    <w:p w14:paraId="14DD81D6" w14:textId="77777777" w:rsidR="00EA0CF2" w:rsidRPr="00EA0CF2" w:rsidRDefault="00EA0CF2" w:rsidP="00EA0CF2">
      <w:pPr>
        <w:pStyle w:val="a9"/>
        <w:widowControl/>
        <w:numPr>
          <w:ilvl w:val="0"/>
          <w:numId w:val="2"/>
        </w:numPr>
        <w:shd w:val="clear" w:color="auto" w:fill="FFFFFF"/>
        <w:spacing w:line="270" w:lineRule="atLeast"/>
        <w:jc w:val="left"/>
        <w:rPr>
          <w:ins w:id="44" w:author="Yishu Liu" w:date="2024-12-02T11:54:00Z" w16du:dateUtc="2024-12-02T19:54:00Z"/>
          <w:rFonts w:ascii="Menlo" w:eastAsia="宋体" w:hAnsi="Menlo" w:cs="Menlo"/>
          <w:color w:val="000000"/>
          <w:kern w:val="0"/>
          <w:sz w:val="18"/>
          <w:szCs w:val="18"/>
        </w:rPr>
      </w:pPr>
      <w:ins w:id="45" w:author="Yishu Liu" w:date="2024-12-02T11:54:00Z" w16du:dateUtc="2024-12-02T19:54:00Z">
        <w:r w:rsidRPr="00EA0CF2">
          <w:rPr>
            <w:rFonts w:ascii="Menlo" w:eastAsia="宋体" w:hAnsi="Menlo" w:cs="Menlo"/>
            <w:color w:val="000000"/>
            <w:kern w:val="0"/>
            <w:sz w:val="18"/>
            <w:szCs w:val="18"/>
          </w:rPr>
          <w:t xml:space="preserve">humidity, wind speed and mean pressure. The mean temperature is the target variable and </w:t>
        </w:r>
      </w:ins>
    </w:p>
    <w:p w14:paraId="10CAAF42" w14:textId="77777777" w:rsidR="00EA0CF2" w:rsidRPr="00EA0CF2" w:rsidRDefault="00EA0CF2" w:rsidP="00EA0CF2">
      <w:pPr>
        <w:pStyle w:val="a9"/>
        <w:widowControl/>
        <w:numPr>
          <w:ilvl w:val="0"/>
          <w:numId w:val="2"/>
        </w:numPr>
        <w:shd w:val="clear" w:color="auto" w:fill="FFFFFF"/>
        <w:spacing w:line="270" w:lineRule="atLeast"/>
        <w:jc w:val="left"/>
        <w:rPr>
          <w:ins w:id="46" w:author="Yishu Liu" w:date="2024-12-02T11:54:00Z" w16du:dateUtc="2024-12-02T19:54:00Z"/>
          <w:rFonts w:ascii="Menlo" w:eastAsia="宋体" w:hAnsi="Menlo" w:cs="Menlo"/>
          <w:color w:val="000000"/>
          <w:kern w:val="0"/>
          <w:sz w:val="18"/>
          <w:szCs w:val="18"/>
        </w:rPr>
      </w:pPr>
      <w:ins w:id="47" w:author="Yishu Liu" w:date="2024-12-02T11:54:00Z" w16du:dateUtc="2024-12-02T19:54:00Z">
        <w:r w:rsidRPr="00EA0CF2">
          <w:rPr>
            <w:rFonts w:ascii="Menlo" w:eastAsia="宋体" w:hAnsi="Menlo" w:cs="Menlo"/>
            <w:color w:val="000000"/>
            <w:kern w:val="0"/>
            <w:sz w:val="18"/>
            <w:szCs w:val="18"/>
          </w:rPr>
          <w:t xml:space="preserve">the other variables are </w:t>
        </w:r>
        <w:r w:rsidRPr="00EA0CF2">
          <w:rPr>
            <w:rFonts w:ascii="Menlo" w:eastAsia="宋体" w:hAnsi="Menlo" w:cs="Menlo" w:hint="eastAsia"/>
            <w:color w:val="000000"/>
            <w:kern w:val="0"/>
            <w:sz w:val="18"/>
            <w:szCs w:val="18"/>
          </w:rPr>
          <w:t xml:space="preserve">used as </w:t>
        </w:r>
        <w:r w:rsidRPr="00EA0CF2">
          <w:rPr>
            <w:rFonts w:ascii="Menlo" w:eastAsia="宋体" w:hAnsi="Menlo" w:cs="Menlo"/>
            <w:color w:val="000000"/>
            <w:kern w:val="0"/>
            <w:sz w:val="18"/>
            <w:szCs w:val="18"/>
          </w:rPr>
          <w:t>predictors.</w:t>
        </w:r>
      </w:ins>
    </w:p>
    <w:p w14:paraId="706DA98B" w14:textId="3A600C52" w:rsidR="00284657" w:rsidRPr="00284657" w:rsidDel="00EA0CF2" w:rsidRDefault="00284657" w:rsidP="00284657">
      <w:pPr>
        <w:pStyle w:val="a9"/>
        <w:widowControl/>
        <w:numPr>
          <w:ilvl w:val="0"/>
          <w:numId w:val="2"/>
        </w:numPr>
        <w:shd w:val="clear" w:color="auto" w:fill="FFFFFF"/>
        <w:spacing w:line="270" w:lineRule="atLeast"/>
        <w:jc w:val="left"/>
        <w:rPr>
          <w:del w:id="48" w:author="Yishu Liu" w:date="2024-12-02T11:54:00Z" w16du:dateUtc="2024-12-02T19:54:00Z"/>
          <w:rFonts w:ascii="Menlo" w:eastAsia="宋体" w:hAnsi="Menlo" w:cs="Menlo"/>
          <w:color w:val="000000"/>
          <w:kern w:val="0"/>
          <w:sz w:val="18"/>
          <w:szCs w:val="18"/>
          <w14:ligatures w14:val="none"/>
        </w:rPr>
      </w:pPr>
      <w:del w:id="49" w:author="Yishu Liu" w:date="2024-12-02T11:54:00Z" w16du:dateUtc="2024-12-02T19:54:00Z">
        <w:r w:rsidRPr="00284657" w:rsidDel="00EA0CF2">
          <w:rPr>
            <w:rFonts w:ascii="Menlo" w:eastAsia="宋体" w:hAnsi="Menlo" w:cs="Menlo"/>
            <w:color w:val="000000"/>
            <w:kern w:val="0"/>
            <w:sz w:val="18"/>
            <w:szCs w:val="18"/>
            <w14:ligatures w14:val="none"/>
          </w:rPr>
          <w:delText xml:space="preserve">From Kaggle\footnote{a machine learning community for learners},  </w:delText>
        </w:r>
      </w:del>
    </w:p>
    <w:p w14:paraId="3A0E2A0A" w14:textId="5FDDDF3F" w:rsidR="00284657" w:rsidRPr="00284657" w:rsidDel="00EA0CF2" w:rsidRDefault="00284657" w:rsidP="00284657">
      <w:pPr>
        <w:pStyle w:val="a9"/>
        <w:widowControl/>
        <w:numPr>
          <w:ilvl w:val="0"/>
          <w:numId w:val="2"/>
        </w:numPr>
        <w:shd w:val="clear" w:color="auto" w:fill="FFFFFF"/>
        <w:spacing w:line="270" w:lineRule="atLeast"/>
        <w:jc w:val="left"/>
        <w:rPr>
          <w:del w:id="50" w:author="Yishu Liu" w:date="2024-12-02T11:54:00Z" w16du:dateUtc="2024-12-02T19:54:00Z"/>
          <w:rFonts w:ascii="Menlo" w:eastAsia="宋体" w:hAnsi="Menlo" w:cs="Menlo"/>
          <w:color w:val="000000"/>
          <w:kern w:val="0"/>
          <w:sz w:val="18"/>
          <w:szCs w:val="18"/>
          <w14:ligatures w14:val="none"/>
        </w:rPr>
      </w:pPr>
      <w:del w:id="51" w:author="Yishu Liu" w:date="2024-12-02T11:54:00Z" w16du:dateUtc="2024-12-02T19:54:00Z">
        <w:r w:rsidRPr="00284657" w:rsidDel="00EA0CF2">
          <w:rPr>
            <w:rFonts w:ascii="Menlo" w:eastAsia="宋体" w:hAnsi="Menlo" w:cs="Menlo"/>
            <w:color w:val="000000"/>
            <w:kern w:val="0"/>
            <w:sz w:val="18"/>
            <w:szCs w:val="18"/>
            <w14:ligatures w14:val="none"/>
          </w:rPr>
          <w:delText xml:space="preserve">we downloaded our weather data, which is </w:delText>
        </w:r>
      </w:del>
    </w:p>
    <w:p w14:paraId="4C6F94E1" w14:textId="373111EE" w:rsidR="00284657" w:rsidRPr="00284657" w:rsidDel="00EA0CF2" w:rsidRDefault="00284657" w:rsidP="00284657">
      <w:pPr>
        <w:pStyle w:val="a9"/>
        <w:widowControl/>
        <w:numPr>
          <w:ilvl w:val="0"/>
          <w:numId w:val="2"/>
        </w:numPr>
        <w:shd w:val="clear" w:color="auto" w:fill="FFFFFF"/>
        <w:spacing w:line="270" w:lineRule="atLeast"/>
        <w:jc w:val="left"/>
        <w:rPr>
          <w:del w:id="52" w:author="Yishu Liu" w:date="2024-12-02T11:54:00Z" w16du:dateUtc="2024-12-02T19:54:00Z"/>
          <w:rFonts w:ascii="Menlo" w:eastAsia="宋体" w:hAnsi="Menlo" w:cs="Menlo"/>
          <w:color w:val="000000"/>
          <w:kern w:val="0"/>
          <w:sz w:val="18"/>
          <w:szCs w:val="18"/>
          <w14:ligatures w14:val="none"/>
        </w:rPr>
      </w:pPr>
      <w:del w:id="53" w:author="Yishu Liu" w:date="2024-12-02T11:54:00Z" w16du:dateUtc="2024-12-02T19:54:00Z">
        <w:r w:rsidRPr="00284657" w:rsidDel="00EA0CF2">
          <w:rPr>
            <w:rFonts w:ascii="Menlo" w:eastAsia="宋体" w:hAnsi="Menlo" w:cs="Menlo"/>
            <w:color w:val="000000"/>
            <w:kern w:val="0"/>
            <w:sz w:val="18"/>
            <w:szCs w:val="18"/>
            <w14:ligatures w14:val="none"/>
          </w:rPr>
          <w:delText xml:space="preserve">the climate data(of shape (1576,5)) about Delhei of India. </w:delText>
        </w:r>
      </w:del>
    </w:p>
    <w:p w14:paraId="6FAF4E02" w14:textId="6C32F65A" w:rsidR="00284657" w:rsidRPr="00284657" w:rsidDel="00EA0CF2" w:rsidRDefault="00284657" w:rsidP="00284657">
      <w:pPr>
        <w:pStyle w:val="a9"/>
        <w:widowControl/>
        <w:numPr>
          <w:ilvl w:val="0"/>
          <w:numId w:val="2"/>
        </w:numPr>
        <w:shd w:val="clear" w:color="auto" w:fill="FFFFFF"/>
        <w:spacing w:line="270" w:lineRule="atLeast"/>
        <w:jc w:val="left"/>
        <w:rPr>
          <w:del w:id="54" w:author="Yishu Liu" w:date="2024-12-02T11:54:00Z" w16du:dateUtc="2024-12-02T19:54:00Z"/>
          <w:rFonts w:ascii="Menlo" w:eastAsia="宋体" w:hAnsi="Menlo" w:cs="Menlo"/>
          <w:color w:val="000000"/>
          <w:kern w:val="0"/>
          <w:sz w:val="18"/>
          <w:szCs w:val="18"/>
          <w14:ligatures w14:val="none"/>
        </w:rPr>
      </w:pPr>
      <w:del w:id="55" w:author="Yishu Liu" w:date="2024-12-02T11:54:00Z" w16du:dateUtc="2024-12-02T19:54:00Z">
        <w:r w:rsidRPr="00284657" w:rsidDel="00EA0CF2">
          <w:rPr>
            <w:rFonts w:ascii="Menlo" w:eastAsia="宋体" w:hAnsi="Menlo" w:cs="Menlo"/>
            <w:color w:val="000000"/>
            <w:kern w:val="0"/>
            <w:sz w:val="18"/>
            <w:szCs w:val="18"/>
            <w14:ligatures w14:val="none"/>
          </w:rPr>
          <w:delText xml:space="preserve">Each record in the dataset contains 5 variables: date, mean temperature, </w:delText>
        </w:r>
      </w:del>
    </w:p>
    <w:p w14:paraId="33508D80" w14:textId="7C3FA4AF" w:rsidR="00284657" w:rsidRPr="00284657" w:rsidDel="00EA0CF2" w:rsidRDefault="00284657" w:rsidP="00284657">
      <w:pPr>
        <w:pStyle w:val="a9"/>
        <w:widowControl/>
        <w:numPr>
          <w:ilvl w:val="0"/>
          <w:numId w:val="2"/>
        </w:numPr>
        <w:shd w:val="clear" w:color="auto" w:fill="FFFFFF"/>
        <w:spacing w:line="270" w:lineRule="atLeast"/>
        <w:jc w:val="left"/>
        <w:rPr>
          <w:del w:id="56" w:author="Yishu Liu" w:date="2024-12-02T11:54:00Z" w16du:dateUtc="2024-12-02T19:54:00Z"/>
          <w:rFonts w:ascii="Menlo" w:eastAsia="宋体" w:hAnsi="Menlo" w:cs="Menlo"/>
          <w:color w:val="000000"/>
          <w:kern w:val="0"/>
          <w:sz w:val="18"/>
          <w:szCs w:val="18"/>
          <w14:ligatures w14:val="none"/>
        </w:rPr>
      </w:pPr>
      <w:del w:id="57" w:author="Yishu Liu" w:date="2024-12-02T11:54:00Z" w16du:dateUtc="2024-12-02T19:54:00Z">
        <w:r w:rsidRPr="00284657" w:rsidDel="00EA0CF2">
          <w:rPr>
            <w:rFonts w:ascii="Menlo" w:eastAsia="宋体" w:hAnsi="Menlo" w:cs="Menlo"/>
            <w:color w:val="000000"/>
            <w:kern w:val="0"/>
            <w:sz w:val="18"/>
            <w:szCs w:val="18"/>
            <w14:ligatures w14:val="none"/>
          </w:rPr>
          <w:delText xml:space="preserve">humidity, wind speed and mean pressure. The mean temperature is the target varialbe and </w:delText>
        </w:r>
      </w:del>
    </w:p>
    <w:p w14:paraId="34513B32" w14:textId="2E513B0B" w:rsidR="00284657" w:rsidRPr="00284657" w:rsidDel="00EA0CF2" w:rsidRDefault="00284657" w:rsidP="00284657">
      <w:pPr>
        <w:pStyle w:val="a9"/>
        <w:widowControl/>
        <w:numPr>
          <w:ilvl w:val="0"/>
          <w:numId w:val="2"/>
        </w:numPr>
        <w:shd w:val="clear" w:color="auto" w:fill="FFFFFF"/>
        <w:spacing w:line="270" w:lineRule="atLeast"/>
        <w:jc w:val="left"/>
        <w:rPr>
          <w:del w:id="58" w:author="Yishu Liu" w:date="2024-12-02T11:54:00Z" w16du:dateUtc="2024-12-02T19:54:00Z"/>
          <w:rFonts w:ascii="Menlo" w:eastAsia="宋体" w:hAnsi="Menlo" w:cs="Menlo"/>
          <w:color w:val="000000"/>
          <w:kern w:val="0"/>
          <w:sz w:val="18"/>
          <w:szCs w:val="18"/>
          <w14:ligatures w14:val="none"/>
        </w:rPr>
      </w:pPr>
      <w:del w:id="59" w:author="Yishu Liu" w:date="2024-12-02T11:54:00Z" w16du:dateUtc="2024-12-02T19:54:00Z">
        <w:r w:rsidRPr="00284657" w:rsidDel="00EA0CF2">
          <w:rPr>
            <w:rFonts w:ascii="Menlo" w:eastAsia="宋体" w:hAnsi="Menlo" w:cs="Menlo"/>
            <w:color w:val="000000"/>
            <w:kern w:val="0"/>
            <w:sz w:val="18"/>
            <w:szCs w:val="18"/>
            <w14:ligatures w14:val="none"/>
          </w:rPr>
          <w:delText>the other variables, except date, are predictors.</w:delText>
        </w:r>
      </w:del>
    </w:p>
    <w:p w14:paraId="2B58C2E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07392A2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\subsection{Preparing and processing the data}</w:t>
      </w:r>
    </w:p>
    <w:p w14:paraId="4AA0B697" w14:textId="77777777" w:rsidR="00EA0CF2" w:rsidRPr="00EA0CF2" w:rsidRDefault="00EA0CF2" w:rsidP="00EA0CF2">
      <w:pPr>
        <w:pStyle w:val="a9"/>
        <w:widowControl/>
        <w:numPr>
          <w:ilvl w:val="0"/>
          <w:numId w:val="2"/>
        </w:numPr>
        <w:shd w:val="clear" w:color="auto" w:fill="FFFFFF"/>
        <w:spacing w:line="270" w:lineRule="atLeast"/>
        <w:jc w:val="left"/>
        <w:rPr>
          <w:ins w:id="60" w:author="Yishu Liu" w:date="2024-12-02T11:55:00Z" w16du:dateUtc="2024-12-02T19:55:00Z"/>
          <w:rFonts w:ascii="Menlo" w:eastAsia="宋体" w:hAnsi="Menlo" w:cs="Menlo"/>
          <w:color w:val="000000"/>
          <w:kern w:val="0"/>
          <w:sz w:val="18"/>
          <w:szCs w:val="18"/>
        </w:rPr>
      </w:pPr>
      <w:ins w:id="61" w:author="Yishu Liu" w:date="2024-12-02T11:55:00Z" w16du:dateUtc="2024-12-02T19:55:00Z">
        <w:r w:rsidRPr="00EA0CF2">
          <w:rPr>
            <w:rFonts w:ascii="Menlo" w:eastAsia="宋体" w:hAnsi="Menlo" w:cs="Menlo" w:hint="eastAsia"/>
            <w:color w:val="000000"/>
            <w:kern w:val="0"/>
            <w:sz w:val="18"/>
            <w:szCs w:val="18"/>
          </w:rPr>
          <w:t>W</w:t>
        </w:r>
        <w:r w:rsidRPr="00EA0CF2">
          <w:rPr>
            <w:rFonts w:ascii="Menlo" w:eastAsia="宋体" w:hAnsi="Menlo" w:cs="Menlo"/>
            <w:color w:val="000000"/>
            <w:kern w:val="0"/>
            <w:sz w:val="18"/>
            <w:szCs w:val="18"/>
          </w:rPr>
          <w:t xml:space="preserve">e process </w:t>
        </w:r>
        <w:r w:rsidRPr="00EA0CF2">
          <w:rPr>
            <w:rFonts w:ascii="Menlo" w:eastAsia="宋体" w:hAnsi="Menlo" w:cs="Menlo" w:hint="eastAsia"/>
            <w:color w:val="000000"/>
            <w:kern w:val="0"/>
            <w:sz w:val="18"/>
            <w:szCs w:val="18"/>
          </w:rPr>
          <w:t xml:space="preserve">the raw data </w:t>
        </w:r>
        <w:r w:rsidRPr="00EA0CF2">
          <w:rPr>
            <w:rFonts w:ascii="Menlo" w:eastAsia="宋体" w:hAnsi="Menlo" w:cs="Menlo"/>
            <w:color w:val="000000"/>
            <w:kern w:val="0"/>
            <w:sz w:val="18"/>
            <w:szCs w:val="18"/>
          </w:rPr>
          <w:t>by following the procedure below</w:t>
        </w:r>
        <w:r w:rsidRPr="00EA0CF2">
          <w:rPr>
            <w:rFonts w:ascii="Menlo" w:eastAsia="宋体" w:hAnsi="Menlo" w:cs="Menlo" w:hint="eastAsia"/>
            <w:color w:val="000000"/>
            <w:kern w:val="0"/>
            <w:sz w:val="18"/>
            <w:szCs w:val="18"/>
          </w:rPr>
          <w:t>.</w:t>
        </w:r>
        <w:r w:rsidRPr="00EA0CF2">
          <w:rPr>
            <w:rFonts w:ascii="Menlo" w:eastAsia="宋体" w:hAnsi="Menlo" w:cs="Menlo"/>
            <w:color w:val="000000"/>
            <w:kern w:val="0"/>
            <w:sz w:val="18"/>
            <w:szCs w:val="18"/>
          </w:rPr>
          <w:t>:</w:t>
        </w:r>
      </w:ins>
    </w:p>
    <w:p w14:paraId="1289A8BB" w14:textId="77777777" w:rsidR="00EA0CF2" w:rsidRPr="00EA0CF2" w:rsidRDefault="00EA0CF2" w:rsidP="00EA0CF2">
      <w:pPr>
        <w:pStyle w:val="a9"/>
        <w:widowControl/>
        <w:numPr>
          <w:ilvl w:val="0"/>
          <w:numId w:val="2"/>
        </w:numPr>
        <w:shd w:val="clear" w:color="auto" w:fill="FFFFFF"/>
        <w:spacing w:line="270" w:lineRule="atLeast"/>
        <w:jc w:val="left"/>
        <w:rPr>
          <w:ins w:id="62" w:author="Yishu Liu" w:date="2024-12-02T11:55:00Z" w16du:dateUtc="2024-12-02T19:55:00Z"/>
          <w:rFonts w:ascii="Menlo" w:eastAsia="宋体" w:hAnsi="Menlo" w:cs="Menlo"/>
          <w:color w:val="000000"/>
          <w:kern w:val="0"/>
          <w:sz w:val="18"/>
          <w:szCs w:val="18"/>
        </w:rPr>
      </w:pPr>
      <w:ins w:id="63" w:author="Yishu Liu" w:date="2024-12-02T11:55:00Z" w16du:dateUtc="2024-12-02T19:55:00Z">
        <w:r w:rsidRPr="00EA0CF2">
          <w:rPr>
            <w:rFonts w:ascii="Menlo" w:eastAsia="宋体" w:hAnsi="Menlo" w:cs="Menlo"/>
            <w:color w:val="000000"/>
            <w:kern w:val="0"/>
            <w:sz w:val="18"/>
            <w:szCs w:val="18"/>
          </w:rPr>
          <w:t>\begin{itemize}</w:t>
        </w:r>
      </w:ins>
    </w:p>
    <w:p w14:paraId="461ADAA9" w14:textId="77777777" w:rsidR="00EA0CF2" w:rsidRPr="00EA0CF2" w:rsidRDefault="00EA0CF2" w:rsidP="00EA0CF2">
      <w:pPr>
        <w:pStyle w:val="a9"/>
        <w:widowControl/>
        <w:numPr>
          <w:ilvl w:val="0"/>
          <w:numId w:val="2"/>
        </w:numPr>
        <w:shd w:val="clear" w:color="auto" w:fill="FFFFFF"/>
        <w:spacing w:line="270" w:lineRule="atLeast"/>
        <w:jc w:val="left"/>
        <w:rPr>
          <w:ins w:id="64" w:author="Yishu Liu" w:date="2024-12-02T11:55:00Z" w16du:dateUtc="2024-12-02T19:55:00Z"/>
          <w:rFonts w:ascii="Menlo" w:eastAsia="宋体" w:hAnsi="Menlo" w:cs="Menlo"/>
          <w:color w:val="000000"/>
          <w:kern w:val="0"/>
          <w:sz w:val="18"/>
          <w:szCs w:val="18"/>
        </w:rPr>
      </w:pPr>
      <w:ins w:id="65" w:author="Yishu Liu" w:date="2024-12-02T11:55:00Z" w16du:dateUtc="2024-12-02T19:55:00Z">
        <w:r w:rsidRPr="00EA0CF2">
          <w:rPr>
            <w:rFonts w:ascii="Menlo" w:eastAsia="宋体" w:hAnsi="Menlo" w:cs="Menlo"/>
            <w:color w:val="000000"/>
            <w:kern w:val="0"/>
            <w:sz w:val="18"/>
            <w:szCs w:val="18"/>
          </w:rPr>
          <w:t xml:space="preserve">    </w:t>
        </w:r>
        <w:r w:rsidRPr="00EA0CF2">
          <w:rPr>
            <w:rFonts w:ascii="Menlo" w:eastAsia="宋体" w:hAnsi="Menlo" w:cs="Menlo"/>
            <w:color w:val="0000FF"/>
            <w:kern w:val="0"/>
            <w:sz w:val="18"/>
            <w:szCs w:val="18"/>
          </w:rPr>
          <w:t>\item</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We c</w:t>
        </w:r>
        <w:r w:rsidRPr="00EA0CF2">
          <w:rPr>
            <w:rFonts w:ascii="Menlo" w:eastAsia="宋体" w:hAnsi="Menlo" w:cs="Menlo"/>
            <w:color w:val="000000"/>
            <w:kern w:val="0"/>
            <w:sz w:val="18"/>
            <w:szCs w:val="18"/>
          </w:rPr>
          <w:t xml:space="preserve">heck </w:t>
        </w:r>
        <w:r w:rsidRPr="00EA0CF2">
          <w:rPr>
            <w:rFonts w:ascii="Menlo" w:eastAsia="宋体" w:hAnsi="Menlo" w:cs="Menlo"/>
            <w:color w:val="000000"/>
            <w:kern w:val="0"/>
            <w:sz w:val="18"/>
            <w:szCs w:val="18"/>
          </w:rPr>
          <w:t>the missing values</w:t>
        </w:r>
        <w:r w:rsidRPr="00EA0CF2">
          <w:rPr>
            <w:rFonts w:ascii="Menlo" w:eastAsia="宋体" w:hAnsi="Menlo" w:cs="Menlo" w:hint="eastAsia"/>
            <w:color w:val="000000"/>
            <w:kern w:val="0"/>
            <w:sz w:val="18"/>
            <w:szCs w:val="18"/>
          </w:rPr>
          <w:t xml:space="preserve"> in the training data and </w:t>
        </w:r>
        <w:r w:rsidRPr="00EA0CF2">
          <w:rPr>
            <w:rFonts w:ascii="Menlo" w:eastAsia="宋体" w:hAnsi="Menlo" w:cs="Menlo"/>
            <w:color w:val="000000"/>
            <w:kern w:val="0"/>
            <w:sz w:val="18"/>
            <w:szCs w:val="18"/>
          </w:rPr>
          <w:t>fill them using linear interpolation.</w:t>
        </w:r>
      </w:ins>
    </w:p>
    <w:p w14:paraId="0F435F3D" w14:textId="77777777" w:rsidR="00EA0CF2" w:rsidRPr="00EA0CF2" w:rsidRDefault="00EA0CF2" w:rsidP="00EA0CF2">
      <w:pPr>
        <w:pStyle w:val="a9"/>
        <w:widowControl/>
        <w:numPr>
          <w:ilvl w:val="0"/>
          <w:numId w:val="2"/>
        </w:numPr>
        <w:shd w:val="clear" w:color="auto" w:fill="FFFFFF"/>
        <w:spacing w:line="270" w:lineRule="atLeast"/>
        <w:jc w:val="left"/>
        <w:rPr>
          <w:ins w:id="66" w:author="Yishu Liu" w:date="2024-12-02T11:55:00Z" w16du:dateUtc="2024-12-02T19:55:00Z"/>
          <w:rFonts w:ascii="Menlo" w:eastAsia="宋体" w:hAnsi="Menlo" w:cs="Menlo" w:hint="eastAsia"/>
          <w:color w:val="000000"/>
          <w:kern w:val="0"/>
          <w:sz w:val="18"/>
          <w:szCs w:val="18"/>
        </w:rPr>
      </w:pPr>
      <w:ins w:id="67" w:author="Yishu Liu" w:date="2024-12-02T11:55:00Z" w16du:dateUtc="2024-12-02T19:55:00Z">
        <w:r w:rsidRPr="00EA0CF2">
          <w:rPr>
            <w:rFonts w:ascii="Menlo" w:eastAsia="宋体" w:hAnsi="Menlo" w:cs="Menlo"/>
            <w:color w:val="000000"/>
            <w:kern w:val="0"/>
            <w:sz w:val="18"/>
            <w:szCs w:val="18"/>
          </w:rPr>
          <w:t xml:space="preserve">    </w:t>
        </w:r>
        <w:r w:rsidRPr="00EA0CF2">
          <w:rPr>
            <w:rFonts w:ascii="Menlo" w:eastAsia="宋体" w:hAnsi="Menlo" w:cs="Menlo"/>
            <w:color w:val="0000FF"/>
            <w:kern w:val="0"/>
            <w:sz w:val="18"/>
            <w:szCs w:val="18"/>
          </w:rPr>
          <w:t>\item</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We e</w:t>
        </w:r>
        <w:r w:rsidRPr="00EA0CF2">
          <w:rPr>
            <w:rFonts w:ascii="Menlo" w:eastAsia="宋体" w:hAnsi="Menlo" w:cs="Menlo"/>
            <w:color w:val="000000"/>
            <w:kern w:val="0"/>
            <w:sz w:val="18"/>
            <w:szCs w:val="18"/>
          </w:rPr>
          <w:t>xplor</w:t>
        </w:r>
        <w:r w:rsidRPr="00EA0CF2">
          <w:rPr>
            <w:rFonts w:ascii="Menlo" w:eastAsia="宋体" w:hAnsi="Menlo" w:cs="Menlo" w:hint="eastAsia"/>
            <w:color w:val="000000"/>
            <w:kern w:val="0"/>
            <w:sz w:val="18"/>
            <w:szCs w:val="18"/>
          </w:rPr>
          <w:t>e</w:t>
        </w:r>
        <w:r w:rsidRPr="00EA0CF2">
          <w:rPr>
            <w:rFonts w:ascii="Menlo" w:eastAsia="宋体" w:hAnsi="Menlo" w:cs="Menlo"/>
            <w:color w:val="000000"/>
            <w:kern w:val="0"/>
            <w:sz w:val="18"/>
            <w:szCs w:val="18"/>
          </w:rPr>
          <w:t xml:space="preserve"> </w:t>
        </w:r>
        <w:r w:rsidRPr="00EA0CF2">
          <w:rPr>
            <w:rFonts w:ascii="Menlo" w:eastAsia="宋体" w:hAnsi="Menlo" w:cs="Menlo"/>
            <w:color w:val="000000"/>
            <w:kern w:val="0"/>
            <w:sz w:val="18"/>
            <w:szCs w:val="18"/>
          </w:rPr>
          <w:t xml:space="preserve">the distribution </w:t>
        </w:r>
        <w:r w:rsidRPr="00EA0CF2">
          <w:rPr>
            <w:rFonts w:ascii="Menlo" w:eastAsia="宋体" w:hAnsi="Menlo" w:cs="Menlo" w:hint="eastAsia"/>
            <w:color w:val="000000"/>
            <w:kern w:val="0"/>
            <w:sz w:val="18"/>
            <w:szCs w:val="18"/>
          </w:rPr>
          <w:t>of</w:t>
        </w:r>
        <w:r w:rsidRPr="00EA0CF2">
          <w:rPr>
            <w:rFonts w:ascii="Menlo" w:eastAsia="宋体" w:hAnsi="Menlo" w:cs="Menlo"/>
            <w:color w:val="000000"/>
            <w:kern w:val="0"/>
            <w:sz w:val="18"/>
            <w:szCs w:val="18"/>
          </w:rPr>
          <w:t xml:space="preserve"> </w:t>
        </w:r>
        <w:r w:rsidRPr="00EA0CF2">
          <w:rPr>
            <w:rFonts w:ascii="Menlo" w:eastAsia="宋体" w:hAnsi="Menlo" w:cs="Menlo"/>
            <w:color w:val="000000"/>
            <w:kern w:val="0"/>
            <w:sz w:val="18"/>
            <w:szCs w:val="18"/>
          </w:rPr>
          <w:t>the 4 variables</w:t>
        </w:r>
        <w:r w:rsidRPr="00EA0CF2">
          <w:rPr>
            <w:rFonts w:ascii="Menlo" w:eastAsia="宋体" w:hAnsi="Menlo" w:cs="Menlo" w:hint="eastAsia"/>
            <w:color w:val="000000"/>
            <w:kern w:val="0"/>
            <w:sz w:val="18"/>
            <w:szCs w:val="18"/>
          </w:rPr>
          <w:t xml:space="preserve">, with </w:t>
        </w:r>
        <w:r w:rsidRPr="00EA0CF2">
          <w:rPr>
            <w:rFonts w:ascii="Menlo" w:eastAsia="宋体" w:hAnsi="Menlo" w:cs="Menlo"/>
            <w:color w:val="000000"/>
            <w:kern w:val="0"/>
            <w:sz w:val="18"/>
            <w:szCs w:val="18"/>
          </w:rPr>
          <w:t>boxplot</w:t>
        </w:r>
        <w:r w:rsidRPr="00EA0CF2">
          <w:rPr>
            <w:rFonts w:ascii="Menlo" w:eastAsia="宋体" w:hAnsi="Menlo" w:cs="Menlo" w:hint="eastAsia"/>
            <w:color w:val="000000"/>
            <w:kern w:val="0"/>
            <w:sz w:val="18"/>
            <w:szCs w:val="18"/>
          </w:rPr>
          <w:t>s</w:t>
        </w:r>
        <w:r w:rsidRPr="00EA0CF2">
          <w:rPr>
            <w:rFonts w:ascii="Menlo" w:eastAsia="宋体" w:hAnsi="Menlo" w:cs="Menlo"/>
            <w:color w:val="000000"/>
            <w:kern w:val="0"/>
            <w:sz w:val="18"/>
            <w:szCs w:val="18"/>
          </w:rPr>
          <w:t xml:space="preserve"> and hist</w:t>
        </w:r>
        <w:r w:rsidRPr="00EA0CF2">
          <w:rPr>
            <w:rFonts w:ascii="Menlo" w:eastAsia="宋体" w:hAnsi="Menlo" w:cs="Menlo" w:hint="eastAsia"/>
            <w:color w:val="000000"/>
            <w:kern w:val="0"/>
            <w:sz w:val="18"/>
            <w:szCs w:val="18"/>
          </w:rPr>
          <w:t>ogram shown in Figure 2 and 3</w:t>
        </w:r>
        <w:r w:rsidRPr="00EA0CF2">
          <w:rPr>
            <w:rFonts w:ascii="Menlo" w:eastAsia="宋体" w:hAnsi="Menlo" w:cs="Menlo"/>
            <w:color w:val="000000"/>
            <w:kern w:val="0"/>
            <w:sz w:val="18"/>
            <w:szCs w:val="18"/>
          </w:rPr>
          <w:t>.</w:t>
        </w:r>
        <w:r w:rsidRPr="00EA0CF2">
          <w:rPr>
            <w:rFonts w:ascii="Menlo" w:eastAsia="宋体" w:hAnsi="Menlo" w:cs="Menlo" w:hint="eastAsia"/>
            <w:color w:val="000000"/>
            <w:kern w:val="0"/>
            <w:sz w:val="18"/>
            <w:szCs w:val="18"/>
          </w:rPr>
          <w:t xml:space="preserve"> Additionally, STL </w:t>
        </w:r>
        <w:r w:rsidRPr="00EA0CF2">
          <w:rPr>
            <w:rFonts w:ascii="Menlo" w:eastAsia="宋体" w:hAnsi="Menlo" w:cs="Menlo"/>
            <w:color w:val="000000"/>
            <w:kern w:val="0"/>
            <w:sz w:val="18"/>
            <w:szCs w:val="18"/>
          </w:rPr>
          <w:t>decomposition</w:t>
        </w:r>
        <w:r w:rsidRPr="00EA0CF2">
          <w:rPr>
            <w:rFonts w:ascii="Menlo" w:eastAsia="宋体" w:hAnsi="Menlo" w:cs="Menlo" w:hint="eastAsia"/>
            <w:color w:val="000000"/>
            <w:kern w:val="0"/>
            <w:sz w:val="18"/>
            <w:szCs w:val="18"/>
          </w:rPr>
          <w:t xml:space="preserve"> is applied to analyze the trend, seasonality and remainder of data, </w:t>
        </w:r>
        <w:r w:rsidRPr="00EA0CF2">
          <w:rPr>
            <w:rFonts w:ascii="Menlo" w:eastAsia="宋体" w:hAnsi="Menlo" w:cs="Menlo"/>
            <w:color w:val="000000"/>
            <w:kern w:val="0"/>
            <w:sz w:val="18"/>
            <w:szCs w:val="18"/>
          </w:rPr>
          <w:t>providing</w:t>
        </w:r>
        <w:r w:rsidRPr="00EA0CF2">
          <w:rPr>
            <w:rFonts w:ascii="Menlo" w:eastAsia="宋体" w:hAnsi="Menlo" w:cs="Menlo" w:hint="eastAsia"/>
            <w:color w:val="000000"/>
            <w:kern w:val="0"/>
            <w:sz w:val="18"/>
            <w:szCs w:val="18"/>
          </w:rPr>
          <w:t xml:space="preserve"> better understanding for the data.</w:t>
        </w:r>
      </w:ins>
    </w:p>
    <w:p w14:paraId="26A95278" w14:textId="77777777" w:rsidR="00EA0CF2" w:rsidRPr="00EA0CF2" w:rsidRDefault="00EA0CF2" w:rsidP="00EA0CF2">
      <w:pPr>
        <w:pStyle w:val="a9"/>
        <w:widowControl/>
        <w:numPr>
          <w:ilvl w:val="0"/>
          <w:numId w:val="2"/>
        </w:numPr>
        <w:shd w:val="clear" w:color="auto" w:fill="FFFFFF"/>
        <w:spacing w:line="270" w:lineRule="atLeast"/>
        <w:jc w:val="left"/>
        <w:rPr>
          <w:ins w:id="68" w:author="Yishu Liu" w:date="2024-12-02T11:55:00Z" w16du:dateUtc="2024-12-02T19:55:00Z"/>
          <w:rFonts w:ascii="Menlo" w:eastAsia="宋体" w:hAnsi="Menlo" w:cs="Menlo"/>
          <w:color w:val="000000"/>
          <w:kern w:val="0"/>
          <w:sz w:val="18"/>
          <w:szCs w:val="18"/>
        </w:rPr>
      </w:pPr>
      <w:ins w:id="69" w:author="Yishu Liu" w:date="2024-12-02T11:55:00Z" w16du:dateUtc="2024-12-02T19:55:00Z">
        <w:r w:rsidRPr="00EA0CF2">
          <w:rPr>
            <w:rFonts w:ascii="Menlo" w:eastAsia="宋体" w:hAnsi="Menlo" w:cs="Menlo"/>
            <w:color w:val="000000"/>
            <w:kern w:val="0"/>
            <w:sz w:val="18"/>
            <w:szCs w:val="18"/>
          </w:rPr>
          <w:t xml:space="preserve">    </w:t>
        </w:r>
        <w:r w:rsidRPr="00EA0CF2">
          <w:rPr>
            <w:rFonts w:ascii="Menlo" w:eastAsia="宋体" w:hAnsi="Menlo" w:cs="Menlo"/>
            <w:color w:val="0000FF"/>
            <w:kern w:val="0"/>
            <w:sz w:val="18"/>
            <w:szCs w:val="18"/>
          </w:rPr>
          <w:t>\item</w:t>
        </w:r>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T</w:t>
        </w:r>
        <w:r w:rsidRPr="00EA0CF2">
          <w:rPr>
            <w:rFonts w:ascii="Menlo" w:eastAsia="宋体" w:hAnsi="Menlo" w:cs="Menlo"/>
            <w:color w:val="000000"/>
            <w:kern w:val="0"/>
            <w:sz w:val="18"/>
            <w:szCs w:val="18"/>
          </w:rPr>
          <w:t xml:space="preserve">he abnormal outliers\footnote{outliers were detected using customized algorithm, which could be </w:t>
        </w:r>
      </w:ins>
    </w:p>
    <w:p w14:paraId="48CD9EFC" w14:textId="77777777" w:rsidR="00EA0CF2" w:rsidRPr="00EA0CF2" w:rsidRDefault="00EA0CF2" w:rsidP="00EA0CF2">
      <w:pPr>
        <w:pStyle w:val="a9"/>
        <w:widowControl/>
        <w:numPr>
          <w:ilvl w:val="0"/>
          <w:numId w:val="2"/>
        </w:numPr>
        <w:shd w:val="clear" w:color="auto" w:fill="FFFFFF"/>
        <w:spacing w:line="270" w:lineRule="atLeast"/>
        <w:jc w:val="left"/>
        <w:rPr>
          <w:ins w:id="70" w:author="Yishu Liu" w:date="2024-12-02T11:55:00Z" w16du:dateUtc="2024-12-02T19:55:00Z"/>
          <w:rFonts w:ascii="Menlo" w:eastAsia="宋体" w:hAnsi="Menlo" w:cs="Menlo"/>
          <w:color w:val="000000"/>
          <w:kern w:val="0"/>
          <w:sz w:val="18"/>
          <w:szCs w:val="18"/>
        </w:rPr>
      </w:pPr>
      <w:ins w:id="71" w:author="Yishu Liu" w:date="2024-12-02T11:55:00Z" w16du:dateUtc="2024-12-02T19:55:00Z">
        <w:r w:rsidRPr="00EA0CF2">
          <w:rPr>
            <w:rFonts w:ascii="Menlo" w:eastAsia="宋体" w:hAnsi="Menlo" w:cs="Menlo"/>
            <w:color w:val="000000"/>
            <w:kern w:val="0"/>
            <w:sz w:val="18"/>
            <w:szCs w:val="18"/>
          </w:rPr>
          <w:t xml:space="preserve">    found in the code of Module} </w:t>
        </w:r>
      </w:ins>
    </w:p>
    <w:p w14:paraId="1358F7C6" w14:textId="77777777" w:rsidR="00EA0CF2" w:rsidRPr="00EA0CF2" w:rsidRDefault="00EA0CF2" w:rsidP="00EA0CF2">
      <w:pPr>
        <w:pStyle w:val="a9"/>
        <w:widowControl/>
        <w:numPr>
          <w:ilvl w:val="0"/>
          <w:numId w:val="2"/>
        </w:numPr>
        <w:shd w:val="clear" w:color="auto" w:fill="FFFFFF"/>
        <w:spacing w:line="270" w:lineRule="atLeast"/>
        <w:jc w:val="left"/>
        <w:rPr>
          <w:ins w:id="72" w:author="Yishu Liu" w:date="2024-12-02T11:55:00Z" w16du:dateUtc="2024-12-02T19:55:00Z"/>
          <w:rFonts w:ascii="Menlo" w:eastAsia="宋体" w:hAnsi="Menlo" w:cs="Menlo"/>
          <w:color w:val="000000"/>
          <w:kern w:val="0"/>
          <w:sz w:val="18"/>
          <w:szCs w:val="18"/>
        </w:rPr>
      </w:pPr>
      <w:ins w:id="73" w:author="Yishu Liu" w:date="2024-12-02T11:55:00Z" w16du:dateUtc="2024-12-02T19:55:00Z">
        <w:r w:rsidRPr="00EA0CF2">
          <w:rPr>
            <w:rFonts w:ascii="Menlo" w:eastAsia="宋体" w:hAnsi="Menlo" w:cs="Menlo"/>
            <w:color w:val="000000"/>
            <w:kern w:val="0"/>
            <w:sz w:val="18"/>
            <w:szCs w:val="18"/>
          </w:rPr>
          <w:t xml:space="preserve">    </w:t>
        </w:r>
        <w:r w:rsidRPr="00EA0CF2">
          <w:rPr>
            <w:rFonts w:ascii="Menlo" w:eastAsia="宋体" w:hAnsi="Menlo" w:cs="Menlo" w:hint="eastAsia"/>
            <w:color w:val="000000"/>
            <w:kern w:val="0"/>
            <w:sz w:val="18"/>
            <w:szCs w:val="18"/>
          </w:rPr>
          <w:t xml:space="preserve">are replaced </w:t>
        </w:r>
        <w:r w:rsidRPr="00EA0CF2">
          <w:rPr>
            <w:rFonts w:ascii="Menlo" w:eastAsia="宋体" w:hAnsi="Menlo" w:cs="Menlo"/>
            <w:color w:val="000000"/>
            <w:kern w:val="0"/>
            <w:sz w:val="18"/>
            <w:szCs w:val="18"/>
          </w:rPr>
          <w:t>with corresponding moving average value</w:t>
        </w:r>
        <w:r w:rsidRPr="00EA0CF2">
          <w:rPr>
            <w:rFonts w:ascii="Menlo" w:eastAsia="宋体" w:hAnsi="Menlo" w:cs="Menlo" w:hint="eastAsia"/>
            <w:color w:val="000000"/>
            <w:kern w:val="0"/>
            <w:sz w:val="18"/>
            <w:szCs w:val="18"/>
          </w:rPr>
          <w:t>s</w:t>
        </w:r>
        <w:r w:rsidRPr="00EA0CF2">
          <w:rPr>
            <w:rFonts w:ascii="Menlo" w:eastAsia="宋体" w:hAnsi="Menlo" w:cs="Menlo"/>
            <w:color w:val="000000"/>
            <w:kern w:val="0"/>
            <w:sz w:val="18"/>
            <w:szCs w:val="18"/>
          </w:rPr>
          <w:t>.</w:t>
        </w:r>
      </w:ins>
    </w:p>
    <w:p w14:paraId="572632AE" w14:textId="27CB6236" w:rsidR="00EA0CF2" w:rsidRPr="00EA0CF2" w:rsidRDefault="00A1236A" w:rsidP="00EA0CF2">
      <w:pPr>
        <w:pStyle w:val="a9"/>
        <w:widowControl/>
        <w:numPr>
          <w:ilvl w:val="0"/>
          <w:numId w:val="2"/>
        </w:numPr>
        <w:shd w:val="clear" w:color="auto" w:fill="FFFFFF"/>
        <w:spacing w:line="270" w:lineRule="atLeast"/>
        <w:jc w:val="left"/>
        <w:rPr>
          <w:ins w:id="74" w:author="Yishu Liu" w:date="2024-12-02T11:55:00Z" w16du:dateUtc="2024-12-02T19:55:00Z"/>
          <w:rFonts w:ascii="Menlo" w:eastAsia="宋体" w:hAnsi="Menlo" w:cs="Menlo"/>
          <w:color w:val="000000"/>
          <w:kern w:val="0"/>
          <w:sz w:val="18"/>
          <w:szCs w:val="18"/>
        </w:rPr>
      </w:pPr>
      <w:ins w:id="75" w:author="Yishu Liu" w:date="2024-12-02T11:56:00Z" w16du:dateUtc="2024-12-02T19:56:00Z">
        <w:r>
          <w:rPr>
            <w:rFonts w:ascii="Menlo" w:eastAsia="宋体" w:hAnsi="Menlo" w:cs="Menlo" w:hint="eastAsia"/>
            <w:color w:val="0000FF"/>
            <w:kern w:val="0"/>
            <w:sz w:val="18"/>
            <w:szCs w:val="18"/>
          </w:rPr>
          <w:t xml:space="preserve">    </w:t>
        </w:r>
      </w:ins>
      <w:ins w:id="76" w:author="Yishu Liu" w:date="2024-12-02T11:55:00Z" w16du:dateUtc="2024-12-02T19:55:00Z">
        <w:r w:rsidR="00EA0CF2" w:rsidRPr="00EA0CF2">
          <w:rPr>
            <w:rFonts w:ascii="Menlo" w:eastAsia="宋体" w:hAnsi="Menlo" w:cs="Menlo"/>
            <w:color w:val="0000FF"/>
            <w:kern w:val="0"/>
            <w:sz w:val="18"/>
            <w:szCs w:val="18"/>
          </w:rPr>
          <w:t>\item</w:t>
        </w:r>
        <w:r w:rsidR="00EA0CF2" w:rsidRPr="00EA0CF2">
          <w:rPr>
            <w:rFonts w:ascii="Menlo" w:eastAsia="宋体" w:hAnsi="Menlo" w:cs="Menlo"/>
            <w:color w:val="000000"/>
            <w:kern w:val="0"/>
            <w:sz w:val="18"/>
            <w:szCs w:val="18"/>
          </w:rPr>
          <w:t xml:space="preserve"> </w:t>
        </w:r>
        <w:r w:rsidR="00EA0CF2" w:rsidRPr="00EA0CF2">
          <w:rPr>
            <w:rFonts w:ascii="Menlo" w:eastAsia="宋体" w:hAnsi="Menlo" w:cs="Menlo" w:hint="eastAsia"/>
            <w:color w:val="000000"/>
            <w:kern w:val="0"/>
            <w:sz w:val="18"/>
            <w:szCs w:val="18"/>
          </w:rPr>
          <w:t>We c</w:t>
        </w:r>
        <w:r w:rsidR="00EA0CF2" w:rsidRPr="00EA0CF2">
          <w:rPr>
            <w:rFonts w:ascii="Menlo" w:eastAsia="宋体" w:hAnsi="Menlo" w:cs="Menlo"/>
            <w:color w:val="000000"/>
            <w:kern w:val="0"/>
            <w:sz w:val="18"/>
            <w:szCs w:val="18"/>
          </w:rPr>
          <w:t>reat</w:t>
        </w:r>
        <w:r w:rsidR="00EA0CF2" w:rsidRPr="00EA0CF2">
          <w:rPr>
            <w:rFonts w:ascii="Menlo" w:eastAsia="宋体" w:hAnsi="Menlo" w:cs="Menlo" w:hint="eastAsia"/>
            <w:color w:val="000000"/>
            <w:kern w:val="0"/>
            <w:sz w:val="18"/>
            <w:szCs w:val="18"/>
          </w:rPr>
          <w:t>e</w:t>
        </w:r>
        <w:r w:rsidR="00EA0CF2" w:rsidRPr="00EA0CF2">
          <w:rPr>
            <w:rFonts w:ascii="Menlo" w:eastAsia="宋体" w:hAnsi="Menlo" w:cs="Menlo"/>
            <w:color w:val="000000"/>
            <w:kern w:val="0"/>
            <w:sz w:val="18"/>
            <w:szCs w:val="18"/>
          </w:rPr>
          <w:t xml:space="preserve"> </w:t>
        </w:r>
        <w:r w:rsidR="00EA0CF2" w:rsidRPr="00EA0CF2">
          <w:rPr>
            <w:rFonts w:ascii="Menlo" w:eastAsia="宋体" w:hAnsi="Menlo" w:cs="Menlo"/>
            <w:color w:val="000000"/>
            <w:kern w:val="0"/>
            <w:sz w:val="18"/>
            <w:szCs w:val="18"/>
          </w:rPr>
          <w:t xml:space="preserve">dummy variables from the "date" variable: four seasons. </w:t>
        </w:r>
      </w:ins>
    </w:p>
    <w:p w14:paraId="6F732F8D" w14:textId="0CE36A35" w:rsidR="00EA0CF2" w:rsidRPr="00EA0CF2" w:rsidRDefault="00A1236A" w:rsidP="00EA0CF2">
      <w:pPr>
        <w:pStyle w:val="a9"/>
        <w:widowControl/>
        <w:numPr>
          <w:ilvl w:val="0"/>
          <w:numId w:val="2"/>
        </w:numPr>
        <w:shd w:val="clear" w:color="auto" w:fill="FFFFFF"/>
        <w:spacing w:line="270" w:lineRule="atLeast"/>
        <w:jc w:val="left"/>
        <w:rPr>
          <w:ins w:id="77" w:author="Yishu Liu" w:date="2024-12-02T11:55:00Z" w16du:dateUtc="2024-12-02T19:55:00Z"/>
          <w:rFonts w:ascii="Menlo" w:eastAsia="宋体" w:hAnsi="Menlo" w:cs="Menlo"/>
          <w:color w:val="000000"/>
          <w:kern w:val="0"/>
          <w:sz w:val="18"/>
          <w:szCs w:val="18"/>
        </w:rPr>
      </w:pPr>
      <w:ins w:id="78" w:author="Yishu Liu" w:date="2024-12-02T11:56:00Z" w16du:dateUtc="2024-12-02T19:56:00Z">
        <w:r>
          <w:rPr>
            <w:rFonts w:ascii="Menlo" w:eastAsia="宋体" w:hAnsi="Menlo" w:cs="Menlo" w:hint="eastAsia"/>
            <w:color w:val="0000FF"/>
            <w:kern w:val="0"/>
            <w:sz w:val="18"/>
            <w:szCs w:val="18"/>
          </w:rPr>
          <w:lastRenderedPageBreak/>
          <w:t xml:space="preserve">    </w:t>
        </w:r>
      </w:ins>
      <w:ins w:id="79" w:author="Yishu Liu" w:date="2024-12-02T11:55:00Z" w16du:dateUtc="2024-12-02T19:55:00Z">
        <w:r w:rsidR="00EA0CF2" w:rsidRPr="00EA0CF2">
          <w:rPr>
            <w:rFonts w:ascii="Menlo" w:eastAsia="宋体" w:hAnsi="Menlo" w:cs="Menlo"/>
            <w:color w:val="0000FF"/>
            <w:kern w:val="0"/>
            <w:sz w:val="18"/>
            <w:szCs w:val="18"/>
          </w:rPr>
          <w:t>\item</w:t>
        </w:r>
        <w:r w:rsidR="00EA0CF2" w:rsidRPr="00EA0CF2">
          <w:rPr>
            <w:rFonts w:ascii="Menlo" w:eastAsia="宋体" w:hAnsi="Menlo" w:cs="Menlo"/>
            <w:color w:val="000000"/>
            <w:kern w:val="0"/>
            <w:sz w:val="18"/>
            <w:szCs w:val="18"/>
          </w:rPr>
          <w:t xml:space="preserve"> </w:t>
        </w:r>
        <w:r w:rsidR="00EA0CF2" w:rsidRPr="00EA0CF2">
          <w:rPr>
            <w:rFonts w:ascii="Menlo" w:eastAsia="宋体" w:hAnsi="Menlo" w:cs="Menlo" w:hint="eastAsia"/>
            <w:color w:val="000000"/>
            <w:kern w:val="0"/>
            <w:sz w:val="18"/>
            <w:szCs w:val="18"/>
          </w:rPr>
          <w:t xml:space="preserve">Before the model fitting, we </w:t>
        </w:r>
        <w:r w:rsidR="00EA0CF2" w:rsidRPr="00EA0CF2">
          <w:rPr>
            <w:rFonts w:ascii="Menlo" w:eastAsia="宋体" w:hAnsi="Menlo" w:cs="Menlo"/>
            <w:color w:val="000000"/>
            <w:kern w:val="0"/>
            <w:sz w:val="18"/>
            <w:szCs w:val="18"/>
          </w:rPr>
          <w:t>perform</w:t>
        </w:r>
        <w:r w:rsidR="00EA0CF2" w:rsidRPr="00EA0CF2">
          <w:rPr>
            <w:rFonts w:ascii="Menlo" w:eastAsia="宋体" w:hAnsi="Menlo" w:cs="Menlo" w:hint="eastAsia"/>
            <w:color w:val="000000"/>
            <w:kern w:val="0"/>
            <w:sz w:val="18"/>
            <w:szCs w:val="18"/>
          </w:rPr>
          <w:t xml:space="preserve"> the stationary check and </w:t>
        </w:r>
        <w:r w:rsidR="00EA0CF2" w:rsidRPr="00EA0CF2">
          <w:rPr>
            <w:rFonts w:ascii="Menlo" w:eastAsia="宋体" w:hAnsi="Menlo" w:cs="Menlo"/>
            <w:color w:val="000000"/>
            <w:kern w:val="0"/>
            <w:sz w:val="18"/>
            <w:szCs w:val="18"/>
          </w:rPr>
          <w:t xml:space="preserve">determine that the training data requires first-order differencing.   </w:t>
        </w:r>
      </w:ins>
    </w:p>
    <w:p w14:paraId="3712C9AC" w14:textId="029CA9D5" w:rsidR="00284657" w:rsidRPr="00284657" w:rsidDel="00EA0CF2" w:rsidRDefault="00284657" w:rsidP="00284657">
      <w:pPr>
        <w:pStyle w:val="a9"/>
        <w:widowControl/>
        <w:numPr>
          <w:ilvl w:val="0"/>
          <w:numId w:val="2"/>
        </w:numPr>
        <w:shd w:val="clear" w:color="auto" w:fill="FFFFFF"/>
        <w:spacing w:line="270" w:lineRule="atLeast"/>
        <w:jc w:val="left"/>
        <w:rPr>
          <w:del w:id="80" w:author="Yishu Liu" w:date="2024-12-02T11:55:00Z" w16du:dateUtc="2024-12-02T19:55:00Z"/>
          <w:rFonts w:ascii="Menlo" w:eastAsia="宋体" w:hAnsi="Menlo" w:cs="Menlo"/>
          <w:color w:val="000000"/>
          <w:kern w:val="0"/>
          <w:sz w:val="18"/>
          <w:szCs w:val="18"/>
          <w14:ligatures w14:val="none"/>
        </w:rPr>
      </w:pPr>
      <w:del w:id="81" w:author="Yishu Liu" w:date="2024-12-02T11:55:00Z" w16du:dateUtc="2024-12-02T19:55:00Z">
        <w:r w:rsidRPr="00284657" w:rsidDel="00EA0CF2">
          <w:rPr>
            <w:rFonts w:ascii="Menlo" w:eastAsia="宋体" w:hAnsi="Menlo" w:cs="Menlo"/>
            <w:color w:val="000000"/>
            <w:kern w:val="0"/>
            <w:sz w:val="18"/>
            <w:szCs w:val="18"/>
            <w14:ligatures w14:val="none"/>
          </w:rPr>
          <w:delText>To the raw data, we process it by following the procedure below,</w:delText>
        </w:r>
      </w:del>
    </w:p>
    <w:p w14:paraId="66CFAB77" w14:textId="63D99A0C" w:rsidR="00284657" w:rsidRPr="00284657" w:rsidDel="00EA0CF2" w:rsidRDefault="00284657" w:rsidP="00284657">
      <w:pPr>
        <w:pStyle w:val="a9"/>
        <w:widowControl/>
        <w:numPr>
          <w:ilvl w:val="0"/>
          <w:numId w:val="2"/>
        </w:numPr>
        <w:shd w:val="clear" w:color="auto" w:fill="FFFFFF"/>
        <w:spacing w:line="270" w:lineRule="atLeast"/>
        <w:jc w:val="left"/>
        <w:rPr>
          <w:del w:id="82" w:author="Yishu Liu" w:date="2024-12-02T11:55:00Z" w16du:dateUtc="2024-12-02T19:55:00Z"/>
          <w:rFonts w:ascii="Menlo" w:eastAsia="宋体" w:hAnsi="Menlo" w:cs="Menlo"/>
          <w:color w:val="000000"/>
          <w:kern w:val="0"/>
          <w:sz w:val="18"/>
          <w:szCs w:val="18"/>
          <w14:ligatures w14:val="none"/>
        </w:rPr>
      </w:pPr>
      <w:del w:id="83" w:author="Yishu Liu" w:date="2024-12-02T11:55:00Z" w16du:dateUtc="2024-12-02T19:55:00Z">
        <w:r w:rsidRPr="00284657" w:rsidDel="00EA0CF2">
          <w:rPr>
            <w:rFonts w:ascii="Menlo" w:eastAsia="宋体" w:hAnsi="Menlo" w:cs="Menlo"/>
            <w:color w:val="000000"/>
            <w:kern w:val="0"/>
            <w:sz w:val="18"/>
            <w:szCs w:val="18"/>
            <w14:ligatures w14:val="none"/>
          </w:rPr>
          <w:delText>some additional explanation and corresponding results can be found in appendix:</w:delText>
        </w:r>
      </w:del>
    </w:p>
    <w:p w14:paraId="47F1E838" w14:textId="0EAACD4C" w:rsidR="00284657" w:rsidRPr="00284657" w:rsidDel="00EA0CF2" w:rsidRDefault="00284657" w:rsidP="00284657">
      <w:pPr>
        <w:pStyle w:val="a9"/>
        <w:widowControl/>
        <w:numPr>
          <w:ilvl w:val="0"/>
          <w:numId w:val="2"/>
        </w:numPr>
        <w:shd w:val="clear" w:color="auto" w:fill="FFFFFF"/>
        <w:spacing w:line="270" w:lineRule="atLeast"/>
        <w:jc w:val="left"/>
        <w:rPr>
          <w:del w:id="84" w:author="Yishu Liu" w:date="2024-12-02T11:55:00Z" w16du:dateUtc="2024-12-02T19:55:00Z"/>
          <w:rFonts w:ascii="Menlo" w:eastAsia="宋体" w:hAnsi="Menlo" w:cs="Menlo"/>
          <w:color w:val="000000"/>
          <w:kern w:val="0"/>
          <w:sz w:val="18"/>
          <w:szCs w:val="18"/>
          <w14:ligatures w14:val="none"/>
        </w:rPr>
      </w:pPr>
      <w:del w:id="85" w:author="Yishu Liu" w:date="2024-12-02T11:55:00Z" w16du:dateUtc="2024-12-02T19:55:00Z">
        <w:r w:rsidRPr="00284657" w:rsidDel="00EA0CF2">
          <w:rPr>
            <w:rFonts w:ascii="Menlo" w:eastAsia="宋体" w:hAnsi="Menlo" w:cs="Menlo"/>
            <w:color w:val="000000"/>
            <w:kern w:val="0"/>
            <w:sz w:val="18"/>
            <w:szCs w:val="18"/>
            <w14:ligatures w14:val="none"/>
          </w:rPr>
          <w:delText>\begin{itemize}</w:delText>
        </w:r>
      </w:del>
    </w:p>
    <w:p w14:paraId="26668D14" w14:textId="1FCF2491" w:rsidR="00284657" w:rsidRPr="00284657" w:rsidDel="00EA0CF2" w:rsidRDefault="00284657" w:rsidP="00284657">
      <w:pPr>
        <w:pStyle w:val="a9"/>
        <w:widowControl/>
        <w:numPr>
          <w:ilvl w:val="0"/>
          <w:numId w:val="2"/>
        </w:numPr>
        <w:shd w:val="clear" w:color="auto" w:fill="FFFFFF"/>
        <w:spacing w:line="270" w:lineRule="atLeast"/>
        <w:jc w:val="left"/>
        <w:rPr>
          <w:del w:id="86" w:author="Yishu Liu" w:date="2024-12-02T11:55:00Z" w16du:dateUtc="2024-12-02T19:55:00Z"/>
          <w:rFonts w:ascii="Menlo" w:eastAsia="宋体" w:hAnsi="Menlo" w:cs="Menlo"/>
          <w:color w:val="000000"/>
          <w:kern w:val="0"/>
          <w:sz w:val="18"/>
          <w:szCs w:val="18"/>
          <w14:ligatures w14:val="none"/>
        </w:rPr>
      </w:pPr>
      <w:del w:id="87" w:author="Yishu Liu" w:date="2024-12-02T11:55:00Z" w16du:dateUtc="2024-12-02T19:55:00Z">
        <w:r w:rsidRPr="00284657" w:rsidDel="00EA0CF2">
          <w:rPr>
            <w:rFonts w:ascii="Menlo" w:eastAsia="宋体" w:hAnsi="Menlo" w:cs="Menlo"/>
            <w:color w:val="000000"/>
            <w:kern w:val="0"/>
            <w:sz w:val="18"/>
            <w:szCs w:val="18"/>
            <w14:ligatures w14:val="none"/>
          </w:rPr>
          <w:delText xml:space="preserve">    </w:delText>
        </w:r>
        <w:r w:rsidRPr="00284657" w:rsidDel="00EA0CF2">
          <w:rPr>
            <w:rFonts w:ascii="Menlo" w:eastAsia="宋体" w:hAnsi="Menlo" w:cs="Menlo"/>
            <w:color w:val="0000FF"/>
            <w:kern w:val="0"/>
            <w:sz w:val="18"/>
            <w:szCs w:val="18"/>
            <w14:ligatures w14:val="none"/>
          </w:rPr>
          <w:delText>\item</w:delText>
        </w:r>
        <w:r w:rsidRPr="00284657" w:rsidDel="00EA0CF2">
          <w:rPr>
            <w:rFonts w:ascii="Menlo" w:eastAsia="宋体" w:hAnsi="Menlo" w:cs="Menlo"/>
            <w:color w:val="000000"/>
            <w:kern w:val="0"/>
            <w:sz w:val="18"/>
            <w:szCs w:val="18"/>
            <w14:ligatures w14:val="none"/>
          </w:rPr>
          <w:delText xml:space="preserve"> Checking the missing values, if there are, replacing or removing the missing records.</w:delText>
        </w:r>
      </w:del>
    </w:p>
    <w:p w14:paraId="473EFED9" w14:textId="28D584E8" w:rsidR="00284657" w:rsidRPr="00284657" w:rsidDel="00EA0CF2" w:rsidRDefault="00284657" w:rsidP="00284657">
      <w:pPr>
        <w:pStyle w:val="a9"/>
        <w:widowControl/>
        <w:numPr>
          <w:ilvl w:val="0"/>
          <w:numId w:val="2"/>
        </w:numPr>
        <w:shd w:val="clear" w:color="auto" w:fill="FFFFFF"/>
        <w:spacing w:line="270" w:lineRule="atLeast"/>
        <w:jc w:val="left"/>
        <w:rPr>
          <w:del w:id="88" w:author="Yishu Liu" w:date="2024-12-02T11:55:00Z" w16du:dateUtc="2024-12-02T19:55:00Z"/>
          <w:rFonts w:ascii="Menlo" w:eastAsia="宋体" w:hAnsi="Menlo" w:cs="Menlo"/>
          <w:color w:val="000000"/>
          <w:kern w:val="0"/>
          <w:sz w:val="18"/>
          <w:szCs w:val="18"/>
          <w14:ligatures w14:val="none"/>
        </w:rPr>
      </w:pPr>
      <w:del w:id="89" w:author="Yishu Liu" w:date="2024-12-02T11:55:00Z" w16du:dateUtc="2024-12-02T19:55:00Z">
        <w:r w:rsidRPr="00284657" w:rsidDel="00EA0CF2">
          <w:rPr>
            <w:rFonts w:ascii="Menlo" w:eastAsia="宋体" w:hAnsi="Menlo" w:cs="Menlo"/>
            <w:color w:val="000000"/>
            <w:kern w:val="0"/>
            <w:sz w:val="18"/>
            <w:szCs w:val="18"/>
            <w14:ligatures w14:val="none"/>
          </w:rPr>
          <w:delText xml:space="preserve">    </w:delText>
        </w:r>
        <w:r w:rsidRPr="00284657" w:rsidDel="00EA0CF2">
          <w:rPr>
            <w:rFonts w:ascii="Menlo" w:eastAsia="宋体" w:hAnsi="Menlo" w:cs="Menlo"/>
            <w:color w:val="0000FF"/>
            <w:kern w:val="0"/>
            <w:sz w:val="18"/>
            <w:szCs w:val="18"/>
            <w14:ligatures w14:val="none"/>
          </w:rPr>
          <w:delText>\item</w:delText>
        </w:r>
        <w:r w:rsidRPr="00284657" w:rsidDel="00EA0CF2">
          <w:rPr>
            <w:rFonts w:ascii="Menlo" w:eastAsia="宋体" w:hAnsi="Menlo" w:cs="Menlo"/>
            <w:color w:val="000000"/>
            <w:kern w:val="0"/>
            <w:sz w:val="18"/>
            <w:szCs w:val="18"/>
            <w14:ligatures w14:val="none"/>
          </w:rPr>
          <w:delText xml:space="preserve"> Exploring the distribution for the 4 variables, simple box-plot and hist-plot.</w:delText>
        </w:r>
      </w:del>
    </w:p>
    <w:p w14:paraId="56C3A8B7" w14:textId="50981619" w:rsidR="00284657" w:rsidRPr="00284657" w:rsidDel="00EA0CF2" w:rsidRDefault="00284657" w:rsidP="00284657">
      <w:pPr>
        <w:pStyle w:val="a9"/>
        <w:widowControl/>
        <w:numPr>
          <w:ilvl w:val="0"/>
          <w:numId w:val="2"/>
        </w:numPr>
        <w:shd w:val="clear" w:color="auto" w:fill="FFFFFF"/>
        <w:spacing w:line="270" w:lineRule="atLeast"/>
        <w:jc w:val="left"/>
        <w:rPr>
          <w:del w:id="90" w:author="Yishu Liu" w:date="2024-12-02T11:55:00Z" w16du:dateUtc="2024-12-02T19:55:00Z"/>
          <w:rFonts w:ascii="Menlo" w:eastAsia="宋体" w:hAnsi="Menlo" w:cs="Menlo"/>
          <w:color w:val="000000"/>
          <w:kern w:val="0"/>
          <w:sz w:val="18"/>
          <w:szCs w:val="18"/>
          <w14:ligatures w14:val="none"/>
        </w:rPr>
      </w:pPr>
      <w:del w:id="91" w:author="Yishu Liu" w:date="2024-12-02T11:55:00Z" w16du:dateUtc="2024-12-02T19:55:00Z">
        <w:r w:rsidRPr="00284657" w:rsidDel="00EA0CF2">
          <w:rPr>
            <w:rFonts w:ascii="Menlo" w:eastAsia="宋体" w:hAnsi="Menlo" w:cs="Menlo"/>
            <w:color w:val="000000"/>
            <w:kern w:val="0"/>
            <w:sz w:val="18"/>
            <w:szCs w:val="18"/>
            <w14:ligatures w14:val="none"/>
          </w:rPr>
          <w:delText xml:space="preserve">    </w:delText>
        </w:r>
        <w:r w:rsidRPr="00284657" w:rsidDel="00EA0CF2">
          <w:rPr>
            <w:rFonts w:ascii="Menlo" w:eastAsia="宋体" w:hAnsi="Menlo" w:cs="Menlo"/>
            <w:color w:val="0000FF"/>
            <w:kern w:val="0"/>
            <w:sz w:val="18"/>
            <w:szCs w:val="18"/>
            <w14:ligatures w14:val="none"/>
          </w:rPr>
          <w:delText>\item</w:delText>
        </w:r>
        <w:r w:rsidRPr="00284657" w:rsidDel="00EA0CF2">
          <w:rPr>
            <w:rFonts w:ascii="Menlo" w:eastAsia="宋体" w:hAnsi="Menlo" w:cs="Menlo"/>
            <w:color w:val="000000"/>
            <w:kern w:val="0"/>
            <w:sz w:val="18"/>
            <w:szCs w:val="18"/>
            <w14:ligatures w14:val="none"/>
          </w:rPr>
          <w:delText xml:space="preserve"> Replacing the abnormal outliers\footnote{outliers were detected using customized algorithm, which could be </w:delText>
        </w:r>
      </w:del>
    </w:p>
    <w:p w14:paraId="2B2C652D" w14:textId="62AD938A" w:rsidR="00284657" w:rsidRPr="00284657" w:rsidDel="00EA0CF2" w:rsidRDefault="00284657" w:rsidP="00284657">
      <w:pPr>
        <w:pStyle w:val="a9"/>
        <w:widowControl/>
        <w:numPr>
          <w:ilvl w:val="0"/>
          <w:numId w:val="2"/>
        </w:numPr>
        <w:shd w:val="clear" w:color="auto" w:fill="FFFFFF"/>
        <w:spacing w:line="270" w:lineRule="atLeast"/>
        <w:jc w:val="left"/>
        <w:rPr>
          <w:del w:id="92" w:author="Yishu Liu" w:date="2024-12-02T11:55:00Z" w16du:dateUtc="2024-12-02T19:55:00Z"/>
          <w:rFonts w:ascii="Menlo" w:eastAsia="宋体" w:hAnsi="Menlo" w:cs="Menlo"/>
          <w:color w:val="000000"/>
          <w:kern w:val="0"/>
          <w:sz w:val="18"/>
          <w:szCs w:val="18"/>
          <w14:ligatures w14:val="none"/>
        </w:rPr>
      </w:pPr>
      <w:del w:id="93" w:author="Yishu Liu" w:date="2024-12-02T11:55:00Z" w16du:dateUtc="2024-12-02T19:55:00Z">
        <w:r w:rsidRPr="00284657" w:rsidDel="00EA0CF2">
          <w:rPr>
            <w:rFonts w:ascii="Menlo" w:eastAsia="宋体" w:hAnsi="Menlo" w:cs="Menlo"/>
            <w:color w:val="000000"/>
            <w:kern w:val="0"/>
            <w:sz w:val="18"/>
            <w:szCs w:val="18"/>
            <w14:ligatures w14:val="none"/>
          </w:rPr>
          <w:delText xml:space="preserve">    found in the code of Module} </w:delText>
        </w:r>
      </w:del>
    </w:p>
    <w:p w14:paraId="61322A04" w14:textId="4024F681" w:rsidR="00284657" w:rsidRPr="00284657" w:rsidDel="00EA0CF2" w:rsidRDefault="00284657" w:rsidP="00284657">
      <w:pPr>
        <w:pStyle w:val="a9"/>
        <w:widowControl/>
        <w:numPr>
          <w:ilvl w:val="0"/>
          <w:numId w:val="2"/>
        </w:numPr>
        <w:shd w:val="clear" w:color="auto" w:fill="FFFFFF"/>
        <w:spacing w:line="270" w:lineRule="atLeast"/>
        <w:jc w:val="left"/>
        <w:rPr>
          <w:del w:id="94" w:author="Yishu Liu" w:date="2024-12-02T11:55:00Z" w16du:dateUtc="2024-12-02T19:55:00Z"/>
          <w:rFonts w:ascii="Menlo" w:eastAsia="宋体" w:hAnsi="Menlo" w:cs="Menlo"/>
          <w:color w:val="000000"/>
          <w:kern w:val="0"/>
          <w:sz w:val="18"/>
          <w:szCs w:val="18"/>
          <w14:ligatures w14:val="none"/>
        </w:rPr>
      </w:pPr>
      <w:del w:id="95" w:author="Yishu Liu" w:date="2024-12-02T11:55:00Z" w16du:dateUtc="2024-12-02T19:55:00Z">
        <w:r w:rsidRPr="00284657" w:rsidDel="00EA0CF2">
          <w:rPr>
            <w:rFonts w:ascii="Menlo" w:eastAsia="宋体" w:hAnsi="Menlo" w:cs="Menlo"/>
            <w:color w:val="000000"/>
            <w:kern w:val="0"/>
            <w:sz w:val="18"/>
            <w:szCs w:val="18"/>
            <w14:ligatures w14:val="none"/>
          </w:rPr>
          <w:delText xml:space="preserve">    with corresponding moving average value.</w:delText>
        </w:r>
      </w:del>
    </w:p>
    <w:p w14:paraId="5C82BDE8" w14:textId="50BF0146" w:rsidR="00284657" w:rsidRPr="00284657" w:rsidDel="00EA0CF2" w:rsidRDefault="00284657" w:rsidP="00284657">
      <w:pPr>
        <w:pStyle w:val="a9"/>
        <w:widowControl/>
        <w:numPr>
          <w:ilvl w:val="0"/>
          <w:numId w:val="2"/>
        </w:numPr>
        <w:shd w:val="clear" w:color="auto" w:fill="FFFFFF"/>
        <w:spacing w:line="270" w:lineRule="atLeast"/>
        <w:jc w:val="left"/>
        <w:rPr>
          <w:del w:id="96" w:author="Yishu Liu" w:date="2024-12-02T11:55:00Z" w16du:dateUtc="2024-12-02T19:55:00Z"/>
          <w:rFonts w:ascii="Menlo" w:eastAsia="宋体" w:hAnsi="Menlo" w:cs="Menlo"/>
          <w:color w:val="000000"/>
          <w:kern w:val="0"/>
          <w:sz w:val="18"/>
          <w:szCs w:val="18"/>
          <w14:ligatures w14:val="none"/>
        </w:rPr>
      </w:pPr>
      <w:del w:id="97" w:author="Yishu Liu" w:date="2024-12-02T11:55:00Z" w16du:dateUtc="2024-12-02T19:55:00Z">
        <w:r w:rsidRPr="00284657" w:rsidDel="00EA0CF2">
          <w:rPr>
            <w:rFonts w:ascii="Menlo" w:eastAsia="宋体" w:hAnsi="Menlo" w:cs="Menlo"/>
            <w:color w:val="000000"/>
            <w:kern w:val="0"/>
            <w:sz w:val="18"/>
            <w:szCs w:val="18"/>
            <w14:ligatures w14:val="none"/>
          </w:rPr>
          <w:delText xml:space="preserve">    </w:delText>
        </w:r>
        <w:r w:rsidRPr="00284657" w:rsidDel="00EA0CF2">
          <w:rPr>
            <w:rFonts w:ascii="Menlo" w:eastAsia="宋体" w:hAnsi="Menlo" w:cs="Menlo"/>
            <w:color w:val="0000FF"/>
            <w:kern w:val="0"/>
            <w:sz w:val="18"/>
            <w:szCs w:val="18"/>
            <w14:ligatures w14:val="none"/>
          </w:rPr>
          <w:delText>\item</w:delText>
        </w:r>
        <w:r w:rsidRPr="00284657" w:rsidDel="00EA0CF2">
          <w:rPr>
            <w:rFonts w:ascii="Menlo" w:eastAsia="宋体" w:hAnsi="Menlo" w:cs="Menlo"/>
            <w:color w:val="000000"/>
            <w:kern w:val="0"/>
            <w:sz w:val="18"/>
            <w:szCs w:val="18"/>
            <w14:ligatures w14:val="none"/>
          </w:rPr>
          <w:delText xml:space="preserve"> Creating dummy variables from the "date" variable: four seasons.   </w:delText>
        </w:r>
      </w:del>
    </w:p>
    <w:p w14:paraId="1EBC610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\end{itemize}</w:t>
      </w:r>
    </w:p>
    <w:p w14:paraId="3BE3D530"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p>
    <w:p w14:paraId="2E76656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Cs w:val="21"/>
          <w14:ligatures w14:val="none"/>
        </w:rPr>
      </w:pPr>
      <w:r w:rsidRPr="00284657">
        <w:rPr>
          <w:rFonts w:ascii="Menlo" w:eastAsia="宋体" w:hAnsi="Menlo" w:cs="Menlo"/>
          <w:b/>
          <w:bCs/>
          <w:color w:val="E36C0A" w:themeColor="accent6" w:themeShade="BF"/>
          <w:kern w:val="0"/>
          <w:szCs w:val="21"/>
          <w14:ligatures w14:val="none"/>
        </w:rPr>
        <w:t>\section{Method}</w:t>
      </w:r>
    </w:p>
    <w:p w14:paraId="0F1C3D5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complete code, latex documents and images can be found in the following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GitHub repo:</w:t>
      </w:r>
      <w:r w:rsidRPr="00284657">
        <w:rPr>
          <w:rFonts w:ascii="Menlo" w:eastAsia="宋体" w:hAnsi="Menlo" w:cs="Menlo"/>
          <w:color w:val="000000"/>
          <w:kern w:val="0"/>
          <w:sz w:val="18"/>
          <w:szCs w:val="18"/>
          <w14:ligatures w14:val="none"/>
        </w:rPr>
        <w:t>}</w:t>
      </w:r>
    </w:p>
    <w:p w14:paraId="496AEDA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\href{https://github.com/Gufeng-2002/Final-report-for-time-series.git}</w:t>
      </w:r>
    </w:p>
    <w:p w14:paraId="262CFE5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{https://github.com/Gufeng-2002/Final-report-for-time-series.git}</w:t>
      </w:r>
    </w:p>
    <w:p w14:paraId="2725DFB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73044B5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w:t>
      </w:r>
      <w:proofErr w:type="spellStart"/>
      <w:r w:rsidRPr="00284657">
        <w:rPr>
          <w:rFonts w:ascii="Menlo" w:eastAsia="宋体" w:hAnsi="Menlo" w:cs="Menlo"/>
          <w:b/>
          <w:bCs/>
          <w:color w:val="E36C0A" w:themeColor="accent6" w:themeShade="BF"/>
          <w:kern w:val="0"/>
          <w:sz w:val="18"/>
          <w:szCs w:val="18"/>
          <w14:ligatures w14:val="none"/>
        </w:rPr>
        <w:t>Specifing</w:t>
      </w:r>
      <w:proofErr w:type="spellEnd"/>
      <w:r w:rsidRPr="00284657">
        <w:rPr>
          <w:rFonts w:ascii="Menlo" w:eastAsia="宋体" w:hAnsi="Menlo" w:cs="Menlo"/>
          <w:b/>
          <w:bCs/>
          <w:color w:val="E36C0A" w:themeColor="accent6" w:themeShade="BF"/>
          <w:kern w:val="0"/>
          <w:sz w:val="18"/>
          <w:szCs w:val="18"/>
          <w14:ligatures w14:val="none"/>
        </w:rPr>
        <w:t xml:space="preserve"> the desired model}</w:t>
      </w:r>
    </w:p>
    <w:p w14:paraId="06CB3CF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Before we set a specific model for forecasting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i/>
          <w:iCs/>
          <w:color w:val="000000"/>
          <w:kern w:val="0"/>
          <w:sz w:val="18"/>
          <w:szCs w:val="18"/>
          <w14:ligatures w14:val="none"/>
        </w:rPr>
        <w:t>meantemp</w:t>
      </w:r>
      <w:proofErr w:type="spellEnd"/>
      <w:r w:rsidRPr="00284657">
        <w:rPr>
          <w:rFonts w:ascii="Menlo" w:eastAsia="宋体" w:hAnsi="Menlo" w:cs="Menlo"/>
          <w:color w:val="000000"/>
          <w:kern w:val="0"/>
          <w:sz w:val="18"/>
          <w:szCs w:val="18"/>
          <w14:ligatures w14:val="none"/>
        </w:rPr>
        <w:t xml:space="preserve">}, </w:t>
      </w:r>
    </w:p>
    <w:p w14:paraId="3DEED36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we decomposed the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i/>
          <w:iCs/>
          <w:color w:val="000000"/>
          <w:kern w:val="0"/>
          <w:sz w:val="18"/>
          <w:szCs w:val="18"/>
          <w14:ligatures w14:val="none"/>
        </w:rPr>
        <w:t>meantemp</w:t>
      </w:r>
      <w:proofErr w:type="spellEnd"/>
      <w:r w:rsidRPr="00284657">
        <w:rPr>
          <w:rFonts w:ascii="Menlo" w:eastAsia="宋体" w:hAnsi="Menlo" w:cs="Menlo"/>
          <w:color w:val="000000"/>
          <w:kern w:val="0"/>
          <w:sz w:val="18"/>
          <w:szCs w:val="18"/>
          <w14:ligatures w14:val="none"/>
        </w:rPr>
        <w:t>} using TSL method</w:t>
      </w:r>
      <w:r w:rsidRPr="00284657">
        <w:rPr>
          <w:rFonts w:ascii="Menlo" w:eastAsia="宋体" w:hAnsi="Menlo" w:cs="Menlo"/>
          <w:color w:val="0000FF"/>
          <w:kern w:val="0"/>
          <w:sz w:val="18"/>
          <w:szCs w:val="18"/>
          <w14:ligatures w14:val="none"/>
        </w:rPr>
        <w:t>\cite</w:t>
      </w:r>
      <w:r w:rsidRPr="00284657">
        <w:rPr>
          <w:rFonts w:ascii="Menlo" w:eastAsia="宋体" w:hAnsi="Menlo" w:cs="Menlo"/>
          <w:color w:val="000000"/>
          <w:kern w:val="0"/>
          <w:sz w:val="18"/>
          <w:szCs w:val="18"/>
          <w14:ligatures w14:val="none"/>
        </w:rPr>
        <w:t xml:space="preserve">{fpp3stl}. </w:t>
      </w:r>
      <w:proofErr w:type="spellStart"/>
      <w:r w:rsidRPr="00284657">
        <w:rPr>
          <w:rFonts w:ascii="Menlo" w:eastAsia="宋体" w:hAnsi="Menlo" w:cs="Menlo"/>
          <w:color w:val="000000"/>
          <w:kern w:val="0"/>
          <w:sz w:val="18"/>
          <w:szCs w:val="18"/>
          <w14:ligatures w14:val="none"/>
        </w:rPr>
        <w:t>Becasue</w:t>
      </w:r>
      <w:proofErr w:type="spellEnd"/>
    </w:p>
    <w:p w14:paraId="0E300F8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we have daily climate data, we set the season period as 365, assuming </w:t>
      </w:r>
    </w:p>
    <w:p w14:paraId="64D1497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same day in each year should have the most similar pattern in Temperature</w:t>
      </w:r>
    </w:p>
    <w:p w14:paraId="4BFD6C9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\footnote{But it is not </w:t>
      </w:r>
      <w:proofErr w:type="spellStart"/>
      <w:r w:rsidRPr="00284657">
        <w:rPr>
          <w:rFonts w:ascii="Menlo" w:eastAsia="宋体" w:hAnsi="Menlo" w:cs="Menlo"/>
          <w:color w:val="000000"/>
          <w:kern w:val="0"/>
          <w:sz w:val="18"/>
          <w:szCs w:val="18"/>
          <w14:ligatures w14:val="none"/>
        </w:rPr>
        <w:t>rigirous</w:t>
      </w:r>
      <w:proofErr w:type="spellEnd"/>
      <w:r w:rsidRPr="00284657">
        <w:rPr>
          <w:rFonts w:ascii="Menlo" w:eastAsia="宋体" w:hAnsi="Menlo" w:cs="Menlo"/>
          <w:color w:val="000000"/>
          <w:kern w:val="0"/>
          <w:sz w:val="18"/>
          <w:szCs w:val="18"/>
          <w14:ligatures w14:val="none"/>
        </w:rPr>
        <w:t xml:space="preserve">, because every </w:t>
      </w:r>
    </w:p>
    <w:p w14:paraId="543BECC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four-year there is one more day premium and the number of day</w:t>
      </w:r>
    </w:p>
    <w:p w14:paraId="19F7FEF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is not an accurate "365" of </w:t>
      </w:r>
      <w:proofErr w:type="spellStart"/>
      <w:r w:rsidRPr="00284657">
        <w:rPr>
          <w:rFonts w:ascii="Menlo" w:eastAsia="宋体" w:hAnsi="Menlo" w:cs="Menlo"/>
          <w:color w:val="000000"/>
          <w:kern w:val="0"/>
          <w:sz w:val="18"/>
          <w:szCs w:val="18"/>
          <w14:ligatures w14:val="none"/>
        </w:rPr>
        <w:t>interge</w:t>
      </w:r>
      <w:proofErr w:type="spellEnd"/>
      <w:r w:rsidRPr="00284657">
        <w:rPr>
          <w:rFonts w:ascii="Menlo" w:eastAsia="宋体" w:hAnsi="Menlo" w:cs="Menlo"/>
          <w:color w:val="000000"/>
          <w:kern w:val="0"/>
          <w:sz w:val="18"/>
          <w:szCs w:val="18"/>
          <w14:ligatures w14:val="none"/>
        </w:rPr>
        <w:t>.}.</w:t>
      </w:r>
    </w:p>
    <w:p w14:paraId="59FD0DB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5C030F7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After observing the possible seasonality and trend, we create a assume the model as following:</w:t>
      </w:r>
    </w:p>
    <w:p w14:paraId="7C757C6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4233823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roofErr w:type="spellStart"/>
      <w:r w:rsidRPr="00284657">
        <w:rPr>
          <w:rFonts w:ascii="Menlo" w:eastAsia="宋体" w:hAnsi="Menlo" w:cs="Menlo"/>
          <w:color w:val="000000"/>
          <w:kern w:val="0"/>
          <w:sz w:val="18"/>
          <w:szCs w:val="18"/>
          <w14:ligatures w14:val="none"/>
        </w:rPr>
        <w:t>y_t</w:t>
      </w:r>
      <w:proofErr w:type="spellEnd"/>
      <w:r w:rsidRPr="00284657">
        <w:rPr>
          <w:rFonts w:ascii="Menlo" w:eastAsia="宋体" w:hAnsi="Menlo" w:cs="Menlo"/>
          <w:color w:val="000000"/>
          <w:kern w:val="0"/>
          <w:sz w:val="18"/>
          <w:szCs w:val="18"/>
          <w14:ligatures w14:val="none"/>
        </w:rPr>
        <w:t xml:space="preserve"> = \beta_{</w:t>
      </w:r>
      <w:r w:rsidRPr="00284657">
        <w:rPr>
          <w:rFonts w:ascii="Menlo" w:eastAsia="宋体" w:hAnsi="Menlo" w:cs="Menlo"/>
          <w:color w:val="098658"/>
          <w:kern w:val="0"/>
          <w:sz w:val="18"/>
          <w:szCs w:val="18"/>
          <w14:ligatures w14:val="none"/>
        </w:rPr>
        <w:t>5</w:t>
      </w:r>
      <w:r w:rsidRPr="00284657">
        <w:rPr>
          <w:rFonts w:ascii="Menlo" w:eastAsia="宋体" w:hAnsi="Menlo" w:cs="Menlo"/>
          <w:color w:val="000000"/>
          <w:kern w:val="0"/>
          <w:sz w:val="18"/>
          <w:szCs w:val="18"/>
          <w14:ligatures w14:val="none"/>
        </w:rPr>
        <w:t xml:space="preserve"> \times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 + \beta_{</w:t>
      </w:r>
      <w:r w:rsidRPr="00284657">
        <w:rPr>
          <w:rFonts w:ascii="Menlo" w:eastAsia="宋体" w:hAnsi="Menlo" w:cs="Menlo"/>
          <w:color w:val="098658"/>
          <w:kern w:val="0"/>
          <w:sz w:val="18"/>
          <w:szCs w:val="18"/>
          <w14:ligatures w14:val="none"/>
        </w:rPr>
        <w:t>3</w:t>
      </w:r>
      <w:r w:rsidRPr="00284657">
        <w:rPr>
          <w:rFonts w:ascii="Menlo" w:eastAsia="宋体" w:hAnsi="Menlo" w:cs="Menlo"/>
          <w:color w:val="000000"/>
          <w:kern w:val="0"/>
          <w:sz w:val="18"/>
          <w:szCs w:val="18"/>
          <w14:ligatures w14:val="none"/>
        </w:rPr>
        <w:t xml:space="preserve"> \times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H + \</w:t>
      </w:r>
      <w:proofErr w:type="spellStart"/>
      <w:r w:rsidRPr="00284657">
        <w:rPr>
          <w:rFonts w:ascii="Menlo" w:eastAsia="宋体" w:hAnsi="Menlo" w:cs="Menlo"/>
          <w:color w:val="000000"/>
          <w:kern w:val="0"/>
          <w:sz w:val="18"/>
          <w:szCs w:val="18"/>
          <w14:ligatures w14:val="none"/>
        </w:rPr>
        <w:t>eta_t</w:t>
      </w:r>
      <w:proofErr w:type="spellEnd"/>
    </w:p>
    <w:p w14:paraId="4D186F2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3D6CCA7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in which:</w:t>
      </w:r>
    </w:p>
    <w:p w14:paraId="11A0F46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66CCE8D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X = \begin{</w:t>
      </w:r>
      <w:proofErr w:type="spellStart"/>
      <w:r w:rsidRPr="00284657">
        <w:rPr>
          <w:rFonts w:ascii="Menlo" w:eastAsia="宋体" w:hAnsi="Menlo" w:cs="Menlo"/>
          <w:color w:val="000000"/>
          <w:kern w:val="0"/>
          <w:sz w:val="18"/>
          <w:szCs w:val="18"/>
          <w14:ligatures w14:val="none"/>
        </w:rPr>
        <w:t>bmatrix</w:t>
      </w:r>
      <w:proofErr w:type="spellEnd"/>
      <w:r w:rsidRPr="00284657">
        <w:rPr>
          <w:rFonts w:ascii="Menlo" w:eastAsia="宋体" w:hAnsi="Menlo" w:cs="Menlo"/>
          <w:color w:val="000000"/>
          <w:kern w:val="0"/>
          <w:sz w:val="18"/>
          <w:szCs w:val="18"/>
          <w14:ligatures w14:val="none"/>
        </w:rPr>
        <w:t>}</w:t>
      </w:r>
    </w:p>
    <w:p w14:paraId="5E0D364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11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21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31</w:t>
      </w:r>
      <w:r w:rsidRPr="00284657">
        <w:rPr>
          <w:rFonts w:ascii="Menlo" w:eastAsia="宋体" w:hAnsi="Menlo" w:cs="Menlo"/>
          <w:color w:val="000000"/>
          <w:kern w:val="0"/>
          <w:sz w:val="18"/>
          <w:szCs w:val="18"/>
          <w14:ligatures w14:val="none"/>
        </w:rPr>
        <w:t>}</w:t>
      </w:r>
      <w:r w:rsidRPr="00284657">
        <w:rPr>
          <w:rFonts w:ascii="Menlo" w:eastAsia="宋体" w:hAnsi="Menlo" w:cs="Menlo"/>
          <w:color w:val="0000FF"/>
          <w:kern w:val="0"/>
          <w:sz w:val="18"/>
          <w:szCs w:val="18"/>
          <w14:ligatures w14:val="none"/>
        </w:rPr>
        <w:t>\\</w:t>
      </w:r>
    </w:p>
    <w:p w14:paraId="3BE8282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2</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12</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22</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32</w:t>
      </w:r>
      <w:r w:rsidRPr="00284657">
        <w:rPr>
          <w:rFonts w:ascii="Menlo" w:eastAsia="宋体" w:hAnsi="Menlo" w:cs="Menlo"/>
          <w:color w:val="000000"/>
          <w:kern w:val="0"/>
          <w:sz w:val="18"/>
          <w:szCs w:val="18"/>
          <w14:ligatures w14:val="none"/>
        </w:rPr>
        <w:t>}</w:t>
      </w:r>
      <w:r w:rsidRPr="00284657">
        <w:rPr>
          <w:rFonts w:ascii="Menlo" w:eastAsia="宋体" w:hAnsi="Menlo" w:cs="Menlo"/>
          <w:color w:val="0000FF"/>
          <w:kern w:val="0"/>
          <w:sz w:val="18"/>
          <w:szCs w:val="18"/>
          <w14:ligatures w14:val="none"/>
        </w:rPr>
        <w:t>\\</w:t>
      </w:r>
    </w:p>
    <w:p w14:paraId="5458F1E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 </w:t>
      </w:r>
      <w:r w:rsidRPr="00284657">
        <w:rPr>
          <w:rFonts w:ascii="Menlo" w:eastAsia="宋体" w:hAnsi="Menlo" w:cs="Menlo"/>
          <w:color w:val="0000FF"/>
          <w:kern w:val="0"/>
          <w:sz w:val="18"/>
          <w:szCs w:val="18"/>
          <w14:ligatures w14:val="none"/>
        </w:rPr>
        <w:t>&amp;\\</w:t>
      </w:r>
    </w:p>
    <w:p w14:paraId="7345ECC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t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t}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2</w:t>
      </w:r>
      <w:r w:rsidRPr="00284657">
        <w:rPr>
          <w:rFonts w:ascii="Menlo" w:eastAsia="宋体" w:hAnsi="Menlo" w:cs="Menlo"/>
          <w:color w:val="000000"/>
          <w:kern w:val="0"/>
          <w:sz w:val="18"/>
          <w:szCs w:val="18"/>
          <w14:ligatures w14:val="none"/>
        </w:rPr>
        <w:t xml:space="preserve">t}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X_{</w:t>
      </w:r>
      <w:r w:rsidRPr="00284657">
        <w:rPr>
          <w:rFonts w:ascii="Menlo" w:eastAsia="宋体" w:hAnsi="Menlo" w:cs="Menlo"/>
          <w:color w:val="098658"/>
          <w:kern w:val="0"/>
          <w:sz w:val="18"/>
          <w:szCs w:val="18"/>
          <w14:ligatures w14:val="none"/>
        </w:rPr>
        <w:t>3</w:t>
      </w:r>
      <w:r w:rsidRPr="00284657">
        <w:rPr>
          <w:rFonts w:ascii="Menlo" w:eastAsia="宋体" w:hAnsi="Menlo" w:cs="Menlo"/>
          <w:color w:val="000000"/>
          <w:kern w:val="0"/>
          <w:sz w:val="18"/>
          <w:szCs w:val="18"/>
          <w14:ligatures w14:val="none"/>
        </w:rPr>
        <w:t xml:space="preserve">t} </w:t>
      </w:r>
      <w:r w:rsidRPr="00284657">
        <w:rPr>
          <w:rFonts w:ascii="Menlo" w:eastAsia="宋体" w:hAnsi="Menlo" w:cs="Menlo"/>
          <w:color w:val="0000FF"/>
          <w:kern w:val="0"/>
          <w:sz w:val="18"/>
          <w:szCs w:val="18"/>
          <w14:ligatures w14:val="none"/>
        </w:rPr>
        <w:t>\\</w:t>
      </w:r>
    </w:p>
    <w:p w14:paraId="5C9AA7A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\end{</w:t>
      </w:r>
      <w:proofErr w:type="spellStart"/>
      <w:r w:rsidRPr="00284657">
        <w:rPr>
          <w:rFonts w:ascii="Menlo" w:eastAsia="宋体" w:hAnsi="Menlo" w:cs="Menlo"/>
          <w:color w:val="000000"/>
          <w:kern w:val="0"/>
          <w:sz w:val="18"/>
          <w:szCs w:val="18"/>
          <w14:ligatures w14:val="none"/>
        </w:rPr>
        <w:t>bmatrix</w:t>
      </w:r>
      <w:proofErr w:type="spellEnd"/>
      <w:r w:rsidRPr="00284657">
        <w:rPr>
          <w:rFonts w:ascii="Menlo" w:eastAsia="宋体" w:hAnsi="Menlo" w:cs="Menlo"/>
          <w:color w:val="000000"/>
          <w:kern w:val="0"/>
          <w:sz w:val="18"/>
          <w:szCs w:val="18"/>
          <w14:ligatures w14:val="none"/>
        </w:rPr>
        <w:t>}</w:t>
      </w:r>
    </w:p>
    <w:p w14:paraId="341D8AA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\quad </w:t>
      </w:r>
      <w:proofErr w:type="spellStart"/>
      <w:r w:rsidRPr="00284657">
        <w:rPr>
          <w:rFonts w:ascii="Menlo" w:eastAsia="宋体" w:hAnsi="Menlo" w:cs="Menlo"/>
          <w:color w:val="000000"/>
          <w:kern w:val="0"/>
          <w:sz w:val="18"/>
          <w:szCs w:val="18"/>
          <w14:ligatures w14:val="none"/>
        </w:rPr>
        <w:t>H_i</w:t>
      </w:r>
      <w:proofErr w:type="spellEnd"/>
      <w:r w:rsidRPr="00284657">
        <w:rPr>
          <w:rFonts w:ascii="Menlo" w:eastAsia="宋体" w:hAnsi="Menlo" w:cs="Menlo"/>
          <w:color w:val="000000"/>
          <w:kern w:val="0"/>
          <w:sz w:val="18"/>
          <w:szCs w:val="18"/>
          <w14:ligatures w14:val="none"/>
        </w:rPr>
        <w:t xml:space="preserve"> = </w:t>
      </w:r>
    </w:p>
    <w:p w14:paraId="6C5D073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w:t>
      </w:r>
      <w:proofErr w:type="spellStart"/>
      <w:r w:rsidRPr="00284657">
        <w:rPr>
          <w:rFonts w:ascii="Menlo" w:eastAsia="宋体" w:hAnsi="Menlo" w:cs="Menlo"/>
          <w:color w:val="000000"/>
          <w:kern w:val="0"/>
          <w:sz w:val="18"/>
          <w:szCs w:val="18"/>
          <w14:ligatures w14:val="none"/>
        </w:rPr>
        <w:t>bmatrix</w:t>
      </w:r>
      <w:proofErr w:type="spellEnd"/>
      <w:r w:rsidRPr="00284657">
        <w:rPr>
          <w:rFonts w:ascii="Menlo" w:eastAsia="宋体" w:hAnsi="Menlo" w:cs="Menlo"/>
          <w:color w:val="000000"/>
          <w:kern w:val="0"/>
          <w:sz w:val="18"/>
          <w:szCs w:val="18"/>
          <w14:ligatures w14:val="none"/>
        </w:rPr>
        <w:t>}</w:t>
      </w:r>
    </w:p>
    <w:p w14:paraId="47EB1EC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FF"/>
          <w:kern w:val="0"/>
          <w:sz w:val="18"/>
          <w:szCs w:val="18"/>
          <w14:ligatures w14:val="none"/>
        </w:rPr>
        <w:t>\\</w:t>
      </w:r>
    </w:p>
    <w:p w14:paraId="22078E2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FF"/>
          <w:kern w:val="0"/>
          <w:sz w:val="18"/>
          <w:szCs w:val="18"/>
          <w14:ligatures w14:val="none"/>
        </w:rPr>
        <w:t>\\</w:t>
      </w:r>
    </w:p>
    <w:p w14:paraId="16E474C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556112F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082186A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\end{</w:t>
      </w:r>
      <w:proofErr w:type="spellStart"/>
      <w:r w:rsidRPr="00284657">
        <w:rPr>
          <w:rFonts w:ascii="Menlo" w:eastAsia="宋体" w:hAnsi="Menlo" w:cs="Menlo"/>
          <w:color w:val="000000"/>
          <w:kern w:val="0"/>
          <w:sz w:val="18"/>
          <w:szCs w:val="18"/>
          <w14:ligatures w14:val="none"/>
        </w:rPr>
        <w:t>bmatrix</w:t>
      </w:r>
      <w:proofErr w:type="spellEnd"/>
      <w:r w:rsidRPr="00284657">
        <w:rPr>
          <w:rFonts w:ascii="Menlo" w:eastAsia="宋体" w:hAnsi="Menlo" w:cs="Menlo"/>
          <w:color w:val="000000"/>
          <w:kern w:val="0"/>
          <w:sz w:val="18"/>
          <w:szCs w:val="18"/>
          <w14:ligatures w14:val="none"/>
        </w:rPr>
        <w:t>} =</w:t>
      </w:r>
    </w:p>
    <w:p w14:paraId="0938080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\begin{cases}</w:t>
      </w:r>
    </w:p>
    <w:p w14:paraId="4599512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 xml:space="preserve">, \text{if the season is </w:t>
      </w:r>
      <w:proofErr w:type="spellStart"/>
      <w:r w:rsidRPr="00284657">
        <w:rPr>
          <w:rFonts w:ascii="Menlo" w:eastAsia="宋体" w:hAnsi="Menlo" w:cs="Menlo"/>
          <w:color w:val="000000"/>
          <w:kern w:val="0"/>
          <w:sz w:val="18"/>
          <w:szCs w:val="18"/>
          <w14:ligatures w14:val="none"/>
        </w:rPr>
        <w:t>i</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25CA559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other wise</w:t>
      </w:r>
    </w:p>
    <w:p w14:paraId="5E42BD0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\end{cases}</w:t>
      </w:r>
    </w:p>
    <w:p w14:paraId="415A855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48BA459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There are totally three $</w:t>
      </w:r>
      <w:proofErr w:type="spellStart"/>
      <w:r w:rsidRPr="00284657">
        <w:rPr>
          <w:rFonts w:ascii="Menlo" w:eastAsia="宋体" w:hAnsi="Menlo" w:cs="Menlo"/>
          <w:color w:val="000000"/>
          <w:kern w:val="0"/>
          <w:sz w:val="18"/>
          <w:szCs w:val="18"/>
          <w14:ligatures w14:val="none"/>
        </w:rPr>
        <w:t>H_i</w:t>
      </w:r>
      <w:proofErr w:type="spellEnd"/>
      <w:r w:rsidRPr="00284657">
        <w:rPr>
          <w:rFonts w:ascii="Menlo" w:eastAsia="宋体" w:hAnsi="Menlo" w:cs="Menlo"/>
          <w:color w:val="000000"/>
          <w:kern w:val="0"/>
          <w:sz w:val="18"/>
          <w:szCs w:val="18"/>
          <w14:ligatures w14:val="none"/>
        </w:rPr>
        <w:t xml:space="preserve">$ here to </w:t>
      </w:r>
      <w:proofErr w:type="spellStart"/>
      <w:r w:rsidRPr="00284657">
        <w:rPr>
          <w:rFonts w:ascii="Menlo" w:eastAsia="宋体" w:hAnsi="Menlo" w:cs="Menlo"/>
          <w:color w:val="000000"/>
          <w:kern w:val="0"/>
          <w:sz w:val="18"/>
          <w:szCs w:val="18"/>
          <w14:ligatures w14:val="none"/>
        </w:rPr>
        <w:t>aviod</w:t>
      </w:r>
      <w:proofErr w:type="spellEnd"/>
      <w:r w:rsidRPr="00284657">
        <w:rPr>
          <w:rFonts w:ascii="Menlo" w:eastAsia="宋体" w:hAnsi="Menlo" w:cs="Menlo"/>
          <w:color w:val="000000"/>
          <w:kern w:val="0"/>
          <w:sz w:val="18"/>
          <w:szCs w:val="18"/>
          <w14:ligatures w14:val="none"/>
        </w:rPr>
        <w:t xml:space="preserve"> multilinearity </w:t>
      </w:r>
    </w:p>
    <w:p w14:paraId="2D0D0D7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caused by including intercept. To the $\</w:t>
      </w:r>
      <w:proofErr w:type="spellStart"/>
      <w:r w:rsidRPr="00284657">
        <w:rPr>
          <w:rFonts w:ascii="Menlo" w:eastAsia="宋体" w:hAnsi="Menlo" w:cs="Menlo"/>
          <w:color w:val="000000"/>
          <w:kern w:val="0"/>
          <w:sz w:val="18"/>
          <w:szCs w:val="18"/>
          <w14:ligatures w14:val="none"/>
        </w:rPr>
        <w:t>eta_t</w:t>
      </w:r>
      <w:proofErr w:type="spellEnd"/>
      <w:r w:rsidRPr="00284657">
        <w:rPr>
          <w:rFonts w:ascii="Menlo" w:eastAsia="宋体" w:hAnsi="Menlo" w:cs="Menlo"/>
          <w:color w:val="000000"/>
          <w:kern w:val="0"/>
          <w:sz w:val="18"/>
          <w:szCs w:val="18"/>
          <w14:ligatures w14:val="none"/>
        </w:rPr>
        <w:t>$, we assume it follows</w:t>
      </w:r>
    </w:p>
    <w:p w14:paraId="68CA9D5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a SARIMA or ARIMA model, </w:t>
      </w:r>
      <w:proofErr w:type="spellStart"/>
      <w:r w:rsidRPr="00284657">
        <w:rPr>
          <w:rFonts w:ascii="Menlo" w:eastAsia="宋体" w:hAnsi="Menlo" w:cs="Menlo"/>
          <w:color w:val="000000"/>
          <w:kern w:val="0"/>
          <w:sz w:val="18"/>
          <w:szCs w:val="18"/>
          <w14:ligatures w14:val="none"/>
        </w:rPr>
        <w:t>specificly</w:t>
      </w:r>
      <w:proofErr w:type="spellEnd"/>
      <w:r w:rsidRPr="00284657">
        <w:rPr>
          <w:rFonts w:ascii="Menlo" w:eastAsia="宋体" w:hAnsi="Menlo" w:cs="Menlo"/>
          <w:color w:val="000000"/>
          <w:kern w:val="0"/>
          <w:sz w:val="18"/>
          <w:szCs w:val="18"/>
          <w14:ligatures w14:val="none"/>
        </w:rPr>
        <w:t>:</w:t>
      </w:r>
    </w:p>
    <w:p w14:paraId="4003104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5093A54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Phi^P</w:t>
      </w:r>
      <w:proofErr w:type="spellEnd"/>
      <w:r w:rsidRPr="00284657">
        <w:rPr>
          <w:rFonts w:ascii="Menlo" w:eastAsia="宋体" w:hAnsi="Menlo" w:cs="Menlo"/>
          <w:color w:val="000000"/>
          <w:kern w:val="0"/>
          <w:sz w:val="18"/>
          <w:szCs w:val="18"/>
          <w14:ligatures w14:val="none"/>
        </w:rPr>
        <w:t>(B^s) \</w:t>
      </w:r>
      <w:proofErr w:type="spellStart"/>
      <w:r w:rsidRPr="00284657">
        <w:rPr>
          <w:rFonts w:ascii="Menlo" w:eastAsia="宋体" w:hAnsi="Menlo" w:cs="Menlo"/>
          <w:color w:val="000000"/>
          <w:kern w:val="0"/>
          <w:sz w:val="18"/>
          <w:szCs w:val="18"/>
          <w14:ligatures w14:val="none"/>
        </w:rPr>
        <w:t>phi^p</w:t>
      </w:r>
      <w:proofErr w:type="spellEnd"/>
      <w:r w:rsidRPr="00284657">
        <w:rPr>
          <w:rFonts w:ascii="Menlo" w:eastAsia="宋体" w:hAnsi="Menlo" w:cs="Menlo"/>
          <w:color w:val="000000"/>
          <w:kern w:val="0"/>
          <w:sz w:val="18"/>
          <w:szCs w:val="18"/>
          <w14:ligatures w14:val="none"/>
        </w:rPr>
        <w:t>(B)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-B^s)^D (</w:t>
      </w:r>
      <w:r w:rsidRPr="00284657">
        <w:rPr>
          <w:rFonts w:ascii="Menlo" w:eastAsia="宋体" w:hAnsi="Menlo" w:cs="Menlo"/>
          <w:color w:val="098658"/>
          <w:kern w:val="0"/>
          <w:sz w:val="18"/>
          <w:szCs w:val="18"/>
          <w14:ligatures w14:val="none"/>
        </w:rPr>
        <w:t>1</w:t>
      </w:r>
      <w:r w:rsidRPr="00284657">
        <w:rPr>
          <w:rFonts w:ascii="Menlo" w:eastAsia="宋体" w:hAnsi="Menlo" w:cs="Menlo"/>
          <w:color w:val="000000"/>
          <w:kern w:val="0"/>
          <w:sz w:val="18"/>
          <w:szCs w:val="18"/>
          <w14:ligatures w14:val="none"/>
        </w:rPr>
        <w:t>-B)^d \</w:t>
      </w:r>
      <w:proofErr w:type="spellStart"/>
      <w:r w:rsidRPr="00284657">
        <w:rPr>
          <w:rFonts w:ascii="Menlo" w:eastAsia="宋体" w:hAnsi="Menlo" w:cs="Menlo"/>
          <w:color w:val="000000"/>
          <w:kern w:val="0"/>
          <w:sz w:val="18"/>
          <w:szCs w:val="18"/>
          <w14:ligatures w14:val="none"/>
        </w:rPr>
        <w:t>eta_t</w:t>
      </w:r>
      <w:proofErr w:type="spellEnd"/>
      <w:r w:rsidRPr="00284657">
        <w:rPr>
          <w:rFonts w:ascii="Menlo" w:eastAsia="宋体" w:hAnsi="Menlo" w:cs="Menlo"/>
          <w:color w:val="000000"/>
          <w:kern w:val="0"/>
          <w:sz w:val="18"/>
          <w:szCs w:val="18"/>
          <w14:ligatures w14:val="none"/>
        </w:rPr>
        <w:t xml:space="preserve"> = </w:t>
      </w:r>
    </w:p>
    <w:p w14:paraId="4B38141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Theta^Q</w:t>
      </w:r>
      <w:proofErr w:type="spellEnd"/>
      <w:r w:rsidRPr="00284657">
        <w:rPr>
          <w:rFonts w:ascii="Menlo" w:eastAsia="宋体" w:hAnsi="Menlo" w:cs="Menlo"/>
          <w:color w:val="000000"/>
          <w:kern w:val="0"/>
          <w:sz w:val="18"/>
          <w:szCs w:val="18"/>
          <w14:ligatures w14:val="none"/>
        </w:rPr>
        <w:t>(B^s) \</w:t>
      </w:r>
      <w:proofErr w:type="spellStart"/>
      <w:r w:rsidRPr="00284657">
        <w:rPr>
          <w:rFonts w:ascii="Menlo" w:eastAsia="宋体" w:hAnsi="Menlo" w:cs="Menlo"/>
          <w:color w:val="000000"/>
          <w:kern w:val="0"/>
          <w:sz w:val="18"/>
          <w:szCs w:val="18"/>
          <w14:ligatures w14:val="none"/>
        </w:rPr>
        <w:t>theta^q</w:t>
      </w:r>
      <w:proofErr w:type="spellEnd"/>
      <w:r w:rsidRPr="00284657">
        <w:rPr>
          <w:rFonts w:ascii="Menlo" w:eastAsia="宋体" w:hAnsi="Menlo" w:cs="Menlo"/>
          <w:color w:val="000000"/>
          <w:kern w:val="0"/>
          <w:sz w:val="18"/>
          <w:szCs w:val="18"/>
          <w14:ligatures w14:val="none"/>
        </w:rPr>
        <w:t>(B) \</w:t>
      </w:r>
      <w:proofErr w:type="spellStart"/>
      <w:r w:rsidRPr="00284657">
        <w:rPr>
          <w:rFonts w:ascii="Menlo" w:eastAsia="宋体" w:hAnsi="Menlo" w:cs="Menlo"/>
          <w:color w:val="000000"/>
          <w:kern w:val="0"/>
          <w:sz w:val="18"/>
          <w:szCs w:val="18"/>
          <w14:ligatures w14:val="none"/>
        </w:rPr>
        <w:t>epsilon_t</w:t>
      </w:r>
      <w:proofErr w:type="spellEnd"/>
    </w:p>
    <w:p w14:paraId="4168AAC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t>
      </w:r>
    </w:p>
    <w:p w14:paraId="676B582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where, we set the $s$ equal to 365(days). The searching for </w:t>
      </w:r>
      <w:proofErr w:type="spellStart"/>
      <w:r w:rsidRPr="00284657">
        <w:rPr>
          <w:rFonts w:ascii="Menlo" w:eastAsia="宋体" w:hAnsi="Menlo" w:cs="Menlo"/>
          <w:color w:val="000000"/>
          <w:kern w:val="0"/>
          <w:sz w:val="18"/>
          <w:szCs w:val="18"/>
          <w14:ligatures w14:val="none"/>
        </w:rPr>
        <w:t>peroper</w:t>
      </w:r>
      <w:proofErr w:type="spellEnd"/>
      <w:r w:rsidRPr="00284657">
        <w:rPr>
          <w:rFonts w:ascii="Menlo" w:eastAsia="宋体" w:hAnsi="Menlo" w:cs="Menlo"/>
          <w:color w:val="000000"/>
          <w:kern w:val="0"/>
          <w:sz w:val="18"/>
          <w:szCs w:val="18"/>
          <w14:ligatures w14:val="none"/>
        </w:rPr>
        <w:t xml:space="preserve"> order  </w:t>
      </w:r>
    </w:p>
    <w:p w14:paraId="1C217FD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of SARIMA((P,D,Q) and (</w:t>
      </w:r>
      <w:proofErr w:type="spellStart"/>
      <w:r w:rsidRPr="00284657">
        <w:rPr>
          <w:rFonts w:ascii="Menlo" w:eastAsia="宋体" w:hAnsi="Menlo" w:cs="Menlo"/>
          <w:color w:val="000000"/>
          <w:kern w:val="0"/>
          <w:sz w:val="18"/>
          <w:szCs w:val="18"/>
          <w14:ligatures w14:val="none"/>
        </w:rPr>
        <w:t>p,d,q</w:t>
      </w:r>
      <w:proofErr w:type="spellEnd"/>
      <w:r w:rsidRPr="00284657">
        <w:rPr>
          <w:rFonts w:ascii="Menlo" w:eastAsia="宋体" w:hAnsi="Menlo" w:cs="Menlo"/>
          <w:color w:val="000000"/>
          <w:kern w:val="0"/>
          <w:sz w:val="18"/>
          <w:szCs w:val="18"/>
          <w14:ligatures w14:val="none"/>
        </w:rPr>
        <w:t xml:space="preserve">)) and the specific </w:t>
      </w:r>
      <w:proofErr w:type="spellStart"/>
      <w:r w:rsidRPr="00284657">
        <w:rPr>
          <w:rFonts w:ascii="Menlo" w:eastAsia="宋体" w:hAnsi="Menlo" w:cs="Menlo"/>
          <w:color w:val="000000"/>
          <w:kern w:val="0"/>
          <w:sz w:val="18"/>
          <w:szCs w:val="18"/>
          <w14:ligatures w14:val="none"/>
        </w:rPr>
        <w:t>claculating</w:t>
      </w:r>
      <w:proofErr w:type="spellEnd"/>
      <w:r w:rsidRPr="00284657">
        <w:rPr>
          <w:rFonts w:ascii="Menlo" w:eastAsia="宋体" w:hAnsi="Menlo" w:cs="Menlo"/>
          <w:color w:val="000000"/>
          <w:kern w:val="0"/>
          <w:sz w:val="18"/>
          <w:szCs w:val="18"/>
          <w14:ligatures w14:val="none"/>
        </w:rPr>
        <w:t xml:space="preserve"> are finished</w:t>
      </w:r>
    </w:p>
    <w:p w14:paraId="4C31893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by R language.</w:t>
      </w:r>
    </w:p>
    <w:p w14:paraId="2369A20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2678BB7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w:t>
      </w:r>
      <w:proofErr w:type="spellStart"/>
      <w:r w:rsidRPr="00284657">
        <w:rPr>
          <w:rFonts w:ascii="Menlo" w:eastAsia="宋体" w:hAnsi="Menlo" w:cs="Menlo"/>
          <w:b/>
          <w:bCs/>
          <w:color w:val="E36C0A" w:themeColor="accent6" w:themeShade="BF"/>
          <w:kern w:val="0"/>
          <w:sz w:val="18"/>
          <w:szCs w:val="18"/>
          <w14:ligatures w14:val="none"/>
        </w:rPr>
        <w:t>Comparisions</w:t>
      </w:r>
      <w:proofErr w:type="spellEnd"/>
      <w:r w:rsidRPr="00284657">
        <w:rPr>
          <w:rFonts w:ascii="Menlo" w:eastAsia="宋体" w:hAnsi="Menlo" w:cs="Menlo"/>
          <w:b/>
          <w:bCs/>
          <w:color w:val="E36C0A" w:themeColor="accent6" w:themeShade="BF"/>
          <w:kern w:val="0"/>
          <w:sz w:val="18"/>
          <w:szCs w:val="18"/>
          <w14:ligatures w14:val="none"/>
        </w:rPr>
        <w:t xml:space="preserve"> with other models}</w:t>
      </w:r>
    </w:p>
    <w:p w14:paraId="00BD439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In order to assess our model properly, we totally build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eight</w:t>
      </w:r>
      <w:r w:rsidRPr="00284657">
        <w:rPr>
          <w:rFonts w:ascii="Menlo" w:eastAsia="宋体" w:hAnsi="Menlo" w:cs="Menlo"/>
          <w:color w:val="000000"/>
          <w:kern w:val="0"/>
          <w:sz w:val="18"/>
          <w:szCs w:val="18"/>
          <w14:ligatures w14:val="none"/>
        </w:rPr>
        <w:t>} models: Mean, Drift,</w:t>
      </w:r>
    </w:p>
    <w:p w14:paraId="77D6AC8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Naive, </w:t>
      </w:r>
      <w:proofErr w:type="spellStart"/>
      <w:r w:rsidRPr="00284657">
        <w:rPr>
          <w:rFonts w:ascii="Menlo" w:eastAsia="宋体" w:hAnsi="Menlo" w:cs="Menlo"/>
          <w:color w:val="000000"/>
          <w:kern w:val="0"/>
          <w:sz w:val="18"/>
          <w:szCs w:val="18"/>
          <w14:ligatures w14:val="none"/>
        </w:rPr>
        <w:t>Saive</w:t>
      </w:r>
      <w:proofErr w:type="spellEnd"/>
      <w:r w:rsidRPr="00284657">
        <w:rPr>
          <w:rFonts w:ascii="Menlo" w:eastAsia="宋体" w:hAnsi="Menlo" w:cs="Menlo"/>
          <w:color w:val="000000"/>
          <w:kern w:val="0"/>
          <w:sz w:val="18"/>
          <w:szCs w:val="18"/>
          <w14:ligatures w14:val="none"/>
        </w:rPr>
        <w:t>, Linear model with dummy variables or not, dynamic regression model with dummy variables or not</w:t>
      </w:r>
    </w:p>
    <w:p w14:paraId="01A5AB7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shown in table 3, appendix.</w:t>
      </w:r>
    </w:p>
    <w:p w14:paraId="4BB07D67"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p>
    <w:p w14:paraId="4CC7AB9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\subsection{Complete workflow}</w:t>
      </w:r>
    </w:p>
    <w:p w14:paraId="230E96A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01B538A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\subsubsection{</w:t>
      </w:r>
      <w:proofErr w:type="spellStart"/>
      <w:r w:rsidRPr="00284657">
        <w:rPr>
          <w:rFonts w:ascii="Menlo" w:eastAsia="宋体" w:hAnsi="Menlo" w:cs="Menlo"/>
          <w:color w:val="000000"/>
          <w:kern w:val="0"/>
          <w:sz w:val="18"/>
          <w:szCs w:val="18"/>
          <w14:ligatures w14:val="none"/>
        </w:rPr>
        <w:t>ProcessRawData</w:t>
      </w:r>
      <w:proofErr w:type="spellEnd"/>
      <w:r w:rsidRPr="00284657">
        <w:rPr>
          <w:rFonts w:ascii="Menlo" w:eastAsia="宋体" w:hAnsi="Menlo" w:cs="Menlo"/>
          <w:color w:val="000000"/>
          <w:kern w:val="0"/>
          <w:sz w:val="18"/>
          <w:szCs w:val="18"/>
          <w14:ligatures w14:val="none"/>
        </w:rPr>
        <w:t xml:space="preserve"> module of Python}</w:t>
      </w:r>
    </w:p>
    <w:p w14:paraId="204AAE1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It is notable that the data processing steps are finished in a workflow with module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"ProcessRawData.py"</w:t>
      </w:r>
      <w:r w:rsidRPr="00284657">
        <w:rPr>
          <w:rFonts w:ascii="Menlo" w:eastAsia="宋体" w:hAnsi="Menlo" w:cs="Menlo"/>
          <w:color w:val="000000"/>
          <w:kern w:val="0"/>
          <w:sz w:val="18"/>
          <w:szCs w:val="18"/>
          <w14:ligatures w14:val="none"/>
        </w:rPr>
        <w:t>}</w:t>
      </w:r>
    </w:p>
    <w:p w14:paraId="6C0673C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\cite</w:t>
      </w:r>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financialriskforecasting</w:t>
      </w:r>
      <w:proofErr w:type="spellEnd"/>
      <w:r w:rsidRPr="00284657">
        <w:rPr>
          <w:rFonts w:ascii="Menlo" w:eastAsia="宋体" w:hAnsi="Menlo" w:cs="Menlo"/>
          <w:color w:val="000000"/>
          <w:kern w:val="0"/>
          <w:sz w:val="18"/>
          <w:szCs w:val="18"/>
          <w14:ligatures w14:val="none"/>
        </w:rPr>
        <w:t>},</w:t>
      </w:r>
    </w:p>
    <w:p w14:paraId="4E93FFE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which has been pushed to the public Git repository. It can be easy</w:t>
      </w:r>
    </w:p>
    <w:p w14:paraId="1ECCB80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\footnote{only needing to point or change the directory path correctly} </w:t>
      </w:r>
    </w:p>
    <w:p w14:paraId="2EBBC09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to repeat all these steps or make </w:t>
      </w:r>
    </w:p>
    <w:p w14:paraId="73D89D4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further adjustments to make it suitable for other work. </w:t>
      </w:r>
    </w:p>
    <w:p w14:paraId="5817662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14B664E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\subsubsection{</w:t>
      </w:r>
      <w:proofErr w:type="spellStart"/>
      <w:r w:rsidRPr="00284657">
        <w:rPr>
          <w:rFonts w:ascii="Menlo" w:eastAsia="宋体" w:hAnsi="Menlo" w:cs="Menlo"/>
          <w:color w:val="000000"/>
          <w:kern w:val="0"/>
          <w:sz w:val="18"/>
          <w:szCs w:val="18"/>
          <w14:ligatures w14:val="none"/>
        </w:rPr>
        <w:t>ModelFitting</w:t>
      </w:r>
      <w:proofErr w:type="spellEnd"/>
      <w:r w:rsidRPr="00284657">
        <w:rPr>
          <w:rFonts w:ascii="Menlo" w:eastAsia="宋体" w:hAnsi="Menlo" w:cs="Menlo"/>
          <w:color w:val="000000"/>
          <w:kern w:val="0"/>
          <w:sz w:val="18"/>
          <w:szCs w:val="18"/>
          <w14:ligatures w14:val="none"/>
        </w:rPr>
        <w:t xml:space="preserve"> module of R}</w:t>
      </w:r>
    </w:p>
    <w:p w14:paraId="34497BA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To fit these models quickly and easily, we choose R to build these models and </w:t>
      </w:r>
    </w:p>
    <w:p w14:paraId="0219CD6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do relevant tests on them and visualize the results.</w:t>
      </w:r>
    </w:p>
    <w:p w14:paraId="32E9951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There is a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w:t>
      </w:r>
      <w:proofErr w:type="spellStart"/>
      <w:r w:rsidRPr="00284657">
        <w:rPr>
          <w:rFonts w:ascii="Menlo" w:eastAsia="宋体" w:hAnsi="Menlo" w:cs="Menlo"/>
          <w:i/>
          <w:iCs/>
          <w:color w:val="000000"/>
          <w:kern w:val="0"/>
          <w:sz w:val="18"/>
          <w:szCs w:val="18"/>
          <w14:ligatures w14:val="none"/>
        </w:rPr>
        <w:t>ModlFitting.R</w:t>
      </w:r>
      <w:proofErr w:type="spellEnd"/>
      <w:r w:rsidRPr="00284657">
        <w:rPr>
          <w:rFonts w:ascii="Menlo" w:eastAsia="宋体" w:hAnsi="Menlo" w:cs="Menlo"/>
          <w:i/>
          <w:iCs/>
          <w:color w:val="000000"/>
          <w:kern w:val="0"/>
          <w:sz w:val="18"/>
          <w:szCs w:val="18"/>
          <w14:ligatures w14:val="none"/>
        </w:rPr>
        <w:t>"</w:t>
      </w:r>
      <w:r w:rsidRPr="00284657">
        <w:rPr>
          <w:rFonts w:ascii="Menlo" w:eastAsia="宋体" w:hAnsi="Menlo" w:cs="Menlo"/>
          <w:color w:val="000000"/>
          <w:kern w:val="0"/>
          <w:sz w:val="18"/>
          <w:szCs w:val="18"/>
          <w14:ligatures w14:val="none"/>
        </w:rPr>
        <w:t>} in the repo. There are</w:t>
      </w:r>
    </w:p>
    <w:p w14:paraId="4608DDA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some functions that transport tables from R to Latex document, which </w:t>
      </w:r>
    </w:p>
    <w:p w14:paraId="5D2B77A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accelerated our work.</w:t>
      </w:r>
    </w:p>
    <w:p w14:paraId="679924E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792A258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Cs w:val="21"/>
          <w14:ligatures w14:val="none"/>
        </w:rPr>
      </w:pPr>
      <w:r w:rsidRPr="00284657">
        <w:rPr>
          <w:rFonts w:ascii="Menlo" w:eastAsia="宋体" w:hAnsi="Menlo" w:cs="Menlo"/>
          <w:b/>
          <w:bCs/>
          <w:color w:val="E36C0A" w:themeColor="accent6" w:themeShade="BF"/>
          <w:kern w:val="0"/>
          <w:szCs w:val="21"/>
          <w14:ligatures w14:val="none"/>
        </w:rPr>
        <w:t>\section{Results}</w:t>
      </w:r>
    </w:p>
    <w:p w14:paraId="60EDD9C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The specific settings about parameters of models can be found in the R module.</w:t>
      </w:r>
    </w:p>
    <w:p w14:paraId="1FC849F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61CB263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According the table 4 and 7, we compared the performance of these models on</w:t>
      </w:r>
    </w:p>
    <w:p w14:paraId="49859B0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training data and testing data, the dynamic regression model with dummy variables performs</w:t>
      </w:r>
    </w:p>
    <w:p w14:paraId="2599BC0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well on training and testing data sets, its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RMSE(3.0829)</w:t>
      </w:r>
      <w:r w:rsidRPr="00284657">
        <w:rPr>
          <w:rFonts w:ascii="Menlo" w:eastAsia="宋体" w:hAnsi="Menlo" w:cs="Menlo"/>
          <w:color w:val="000000"/>
          <w:kern w:val="0"/>
          <w:sz w:val="18"/>
          <w:szCs w:val="18"/>
          <w14:ligatures w14:val="none"/>
        </w:rPr>
        <w:t>} and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MAPE(12.4737)</w:t>
      </w:r>
      <w:r w:rsidRPr="00284657">
        <w:rPr>
          <w:rFonts w:ascii="Menlo" w:eastAsia="宋体" w:hAnsi="Menlo" w:cs="Menlo"/>
          <w:color w:val="000000"/>
          <w:kern w:val="0"/>
          <w:sz w:val="18"/>
          <w:szCs w:val="18"/>
          <w14:ligatures w14:val="none"/>
        </w:rPr>
        <w:t>} are</w:t>
      </w:r>
    </w:p>
    <w:p w14:paraId="15CF39E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lowest in all models(standard linear regression with dummy variables of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RMSE(3.6619)</w:t>
      </w:r>
      <w:r w:rsidRPr="00284657">
        <w:rPr>
          <w:rFonts w:ascii="Menlo" w:eastAsia="宋体" w:hAnsi="Menlo" w:cs="Menlo"/>
          <w:color w:val="000000"/>
          <w:kern w:val="0"/>
          <w:sz w:val="18"/>
          <w:szCs w:val="18"/>
          <w14:ligatures w14:val="none"/>
        </w:rPr>
        <w:t>} and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MAPE(13.7899)</w:t>
      </w:r>
      <w:r w:rsidRPr="00284657">
        <w:rPr>
          <w:rFonts w:ascii="Menlo" w:eastAsia="宋体" w:hAnsi="Menlo" w:cs="Menlo"/>
          <w:color w:val="000000"/>
          <w:kern w:val="0"/>
          <w:sz w:val="18"/>
          <w:szCs w:val="18"/>
          <w14:ligatures w14:val="none"/>
        </w:rPr>
        <w:t>}).</w:t>
      </w:r>
    </w:p>
    <w:p w14:paraId="49EC1E5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The </w:t>
      </w:r>
      <w:proofErr w:type="spellStart"/>
      <w:r w:rsidRPr="00284657">
        <w:rPr>
          <w:rFonts w:ascii="Menlo" w:eastAsia="宋体" w:hAnsi="Menlo" w:cs="Menlo"/>
          <w:color w:val="000000"/>
          <w:kern w:val="0"/>
          <w:sz w:val="18"/>
          <w:szCs w:val="18"/>
          <w14:ligatures w14:val="none"/>
        </w:rPr>
        <w:t>AICc</w:t>
      </w:r>
      <w:proofErr w:type="spellEnd"/>
      <w:r w:rsidRPr="00284657">
        <w:rPr>
          <w:rFonts w:ascii="Menlo" w:eastAsia="宋体" w:hAnsi="Menlo" w:cs="Menlo"/>
          <w:color w:val="000000"/>
          <w:kern w:val="0"/>
          <w:sz w:val="18"/>
          <w:szCs w:val="18"/>
          <w14:ligatures w14:val="none"/>
        </w:rPr>
        <w:t xml:space="preserve"> and log\_</w:t>
      </w:r>
      <w:proofErr w:type="spellStart"/>
      <w:r w:rsidRPr="00284657">
        <w:rPr>
          <w:rFonts w:ascii="Menlo" w:eastAsia="宋体" w:hAnsi="Menlo" w:cs="Menlo"/>
          <w:color w:val="000000"/>
          <w:kern w:val="0"/>
          <w:sz w:val="18"/>
          <w:szCs w:val="18"/>
          <w14:ligatures w14:val="none"/>
        </w:rPr>
        <w:t>lik</w:t>
      </w:r>
      <w:proofErr w:type="spellEnd"/>
      <w:r w:rsidRPr="00284657">
        <w:rPr>
          <w:rFonts w:ascii="Menlo" w:eastAsia="宋体" w:hAnsi="Menlo" w:cs="Menlo"/>
          <w:color w:val="000000"/>
          <w:kern w:val="0"/>
          <w:sz w:val="18"/>
          <w:szCs w:val="18"/>
          <w14:ligatures w14:val="none"/>
        </w:rPr>
        <w:t xml:space="preserve"> are higher than linear models', but it is mainly </w:t>
      </w:r>
      <w:proofErr w:type="spellStart"/>
      <w:r w:rsidRPr="00284657">
        <w:rPr>
          <w:rFonts w:ascii="Menlo" w:eastAsia="宋体" w:hAnsi="Menlo" w:cs="Menlo"/>
          <w:color w:val="000000"/>
          <w:kern w:val="0"/>
          <w:sz w:val="18"/>
          <w:szCs w:val="18"/>
          <w14:ligatures w14:val="none"/>
        </w:rPr>
        <w:t>becasue</w:t>
      </w:r>
      <w:proofErr w:type="spellEnd"/>
      <w:r w:rsidRPr="00284657">
        <w:rPr>
          <w:rFonts w:ascii="Menlo" w:eastAsia="宋体" w:hAnsi="Menlo" w:cs="Menlo"/>
          <w:color w:val="000000"/>
          <w:kern w:val="0"/>
          <w:sz w:val="18"/>
          <w:szCs w:val="18"/>
          <w14:ligatures w14:val="none"/>
        </w:rPr>
        <w:t xml:space="preserve"> the </w:t>
      </w:r>
    </w:p>
    <w:p w14:paraId="0254D2E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number of parameters is more than models', which is reasonable.</w:t>
      </w:r>
    </w:p>
    <w:p w14:paraId="0B2B1BC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Information about this model is shown in table 1.</w:t>
      </w:r>
    </w:p>
    <w:p w14:paraId="0FD5FF9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1FBBCB5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From table 4 and 5 in appendix, we found that models with dummy </w:t>
      </w:r>
      <w:proofErr w:type="spellStart"/>
      <w:r w:rsidRPr="00284657">
        <w:rPr>
          <w:rFonts w:ascii="Menlo" w:eastAsia="宋体" w:hAnsi="Menlo" w:cs="Menlo"/>
          <w:color w:val="000000"/>
          <w:kern w:val="0"/>
          <w:sz w:val="18"/>
          <w:szCs w:val="18"/>
          <w14:ligatures w14:val="none"/>
        </w:rPr>
        <w:t>variabes</w:t>
      </w:r>
      <w:proofErr w:type="spellEnd"/>
      <w:r w:rsidRPr="00284657">
        <w:rPr>
          <w:rFonts w:ascii="Menlo" w:eastAsia="宋体" w:hAnsi="Menlo" w:cs="Menlo"/>
          <w:color w:val="000000"/>
          <w:kern w:val="0"/>
          <w:sz w:val="18"/>
          <w:szCs w:val="18"/>
          <w14:ligatures w14:val="none"/>
        </w:rPr>
        <w:t xml:space="preserve"> are always</w:t>
      </w:r>
    </w:p>
    <w:p w14:paraId="0275BF9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better in performance than models without that. </w:t>
      </w:r>
    </w:p>
    <w:p w14:paraId="7A43A4E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The four </w:t>
      </w:r>
      <w:proofErr w:type="spellStart"/>
      <w:r w:rsidRPr="00284657">
        <w:rPr>
          <w:rFonts w:ascii="Menlo" w:eastAsia="宋体" w:hAnsi="Menlo" w:cs="Menlo"/>
          <w:color w:val="000000"/>
          <w:kern w:val="0"/>
          <w:sz w:val="18"/>
          <w:szCs w:val="18"/>
          <w14:ligatures w14:val="none"/>
        </w:rPr>
        <w:t>varialbes</w:t>
      </w:r>
      <w:proofErr w:type="spellEnd"/>
      <w:r w:rsidRPr="00284657">
        <w:rPr>
          <w:rFonts w:ascii="Menlo" w:eastAsia="宋体" w:hAnsi="Menlo" w:cs="Menlo"/>
          <w:color w:val="000000"/>
          <w:kern w:val="0"/>
          <w:sz w:val="18"/>
          <w:szCs w:val="18"/>
          <w14:ligatures w14:val="none"/>
        </w:rPr>
        <w:t>: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time, season\_Autumn, season\_Spring, season\_Summer</w:t>
      </w:r>
      <w:r w:rsidRPr="00284657">
        <w:rPr>
          <w:rFonts w:ascii="Menlo" w:eastAsia="宋体" w:hAnsi="Menlo" w:cs="Menlo"/>
          <w:color w:val="000000"/>
          <w:kern w:val="0"/>
          <w:sz w:val="18"/>
          <w:szCs w:val="18"/>
          <w14:ligatures w14:val="none"/>
        </w:rPr>
        <w:t>}</w:t>
      </w:r>
    </w:p>
    <w:p w14:paraId="101B594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pass the 0.05 significance level test under the </w:t>
      </w:r>
    </w:p>
    <w:p w14:paraId="043DCA8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$H_{</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}\footnote{$H_0$: the coefficient is value of </w:t>
      </w:r>
      <w:r w:rsidRPr="00284657">
        <w:rPr>
          <w:rFonts w:ascii="Menlo" w:eastAsia="宋体" w:hAnsi="Menlo" w:cs="Menlo"/>
          <w:color w:val="098658"/>
          <w:kern w:val="0"/>
          <w:sz w:val="18"/>
          <w:szCs w:val="18"/>
          <w14:ligatures w14:val="none"/>
        </w:rPr>
        <w:t>0</w:t>
      </w:r>
      <w:r w:rsidRPr="00284657">
        <w:rPr>
          <w:rFonts w:ascii="Menlo" w:eastAsia="宋体" w:hAnsi="Menlo" w:cs="Menlo"/>
          <w:color w:val="000000"/>
          <w:kern w:val="0"/>
          <w:sz w:val="18"/>
          <w:szCs w:val="18"/>
          <w14:ligatures w14:val="none"/>
        </w:rPr>
        <w:t xml:space="preserve">, namely no </w:t>
      </w:r>
      <w:proofErr w:type="spellStart"/>
      <w:r w:rsidRPr="00284657">
        <w:rPr>
          <w:rFonts w:ascii="Menlo" w:eastAsia="宋体" w:hAnsi="Menlo" w:cs="Menlo"/>
          <w:color w:val="000000"/>
          <w:kern w:val="0"/>
          <w:sz w:val="18"/>
          <w:szCs w:val="18"/>
          <w14:ligatures w14:val="none"/>
        </w:rPr>
        <w:t>influcence</w:t>
      </w:r>
      <w:proofErr w:type="spellEnd"/>
      <w:r w:rsidRPr="00284657">
        <w:rPr>
          <w:rFonts w:ascii="Menlo" w:eastAsia="宋体" w:hAnsi="Menlo" w:cs="Menlo"/>
          <w:color w:val="000000"/>
          <w:kern w:val="0"/>
          <w:sz w:val="18"/>
          <w:szCs w:val="18"/>
          <w14:ligatures w14:val="none"/>
        </w:rPr>
        <w:t xml:space="preserve"> from this variable}$</w:t>
      </w:r>
    </w:p>
    <w:p w14:paraId="518E36B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assumption, however, they do not pass the corresponding tests in dynamic regression models.</w:t>
      </w:r>
    </w:p>
    <w:p w14:paraId="57D5D66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418E478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To the reason why these variables become not important in dynamic regression,</w:t>
      </w:r>
    </w:p>
    <w:p w14:paraId="0A5A6B9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one explanation might be that the influences from these four variables can be captured</w:t>
      </w:r>
    </w:p>
    <w:p w14:paraId="49DE7B7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well by the errors of SARIMA process in the model, and the long-term trend with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time</w:t>
      </w:r>
      <w:r w:rsidRPr="00284657">
        <w:rPr>
          <w:rFonts w:ascii="Menlo" w:eastAsia="宋体" w:hAnsi="Menlo" w:cs="Menlo"/>
          <w:color w:val="000000"/>
          <w:kern w:val="0"/>
          <w:sz w:val="18"/>
          <w:szCs w:val="18"/>
          <w14:ligatures w14:val="none"/>
        </w:rPr>
        <w:t>} is also</w:t>
      </w:r>
    </w:p>
    <w:p w14:paraId="7734390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not </w:t>
      </w:r>
      <w:proofErr w:type="spellStart"/>
      <w:r w:rsidRPr="00284657">
        <w:rPr>
          <w:rFonts w:ascii="Menlo" w:eastAsia="宋体" w:hAnsi="Menlo" w:cs="Menlo"/>
          <w:color w:val="000000"/>
          <w:kern w:val="0"/>
          <w:sz w:val="18"/>
          <w:szCs w:val="18"/>
          <w14:ligatures w14:val="none"/>
        </w:rPr>
        <w:t>imporant</w:t>
      </w:r>
      <w:proofErr w:type="spellEnd"/>
      <w:r w:rsidRPr="00284657">
        <w:rPr>
          <w:rFonts w:ascii="Menlo" w:eastAsia="宋体" w:hAnsi="Menlo" w:cs="Menlo"/>
          <w:color w:val="000000"/>
          <w:kern w:val="0"/>
          <w:sz w:val="18"/>
          <w:szCs w:val="18"/>
          <w14:ligatures w14:val="none"/>
        </w:rPr>
        <w:t xml:space="preserve"> to mean temperature, based on the given sample.</w:t>
      </w:r>
    </w:p>
    <w:p w14:paraId="297BF05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12BF578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Additionally, there is one counterintuitive </w:t>
      </w:r>
      <w:proofErr w:type="spellStart"/>
      <w:r w:rsidRPr="00284657">
        <w:rPr>
          <w:rFonts w:ascii="Menlo" w:eastAsia="宋体" w:hAnsi="Menlo" w:cs="Menlo"/>
          <w:color w:val="000000"/>
          <w:kern w:val="0"/>
          <w:sz w:val="18"/>
          <w:szCs w:val="18"/>
          <w14:ligatures w14:val="none"/>
        </w:rPr>
        <w:t>coefficent</w:t>
      </w:r>
      <w:proofErr w:type="spellEnd"/>
      <w:r w:rsidRPr="00284657">
        <w:rPr>
          <w:rFonts w:ascii="Menlo" w:eastAsia="宋体" w:hAnsi="Menlo" w:cs="Menlo"/>
          <w:color w:val="000000"/>
          <w:kern w:val="0"/>
          <w:sz w:val="18"/>
          <w:szCs w:val="18"/>
          <w14:ligatures w14:val="none"/>
        </w:rPr>
        <w:t>: the coefficient</w:t>
      </w:r>
    </w:p>
    <w:p w14:paraId="518D926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for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season\_Summer</w:t>
      </w:r>
      <w:r w:rsidRPr="00284657">
        <w:rPr>
          <w:rFonts w:ascii="Menlo" w:eastAsia="宋体" w:hAnsi="Menlo" w:cs="Menlo"/>
          <w:color w:val="000000"/>
          <w:kern w:val="0"/>
          <w:sz w:val="18"/>
          <w:szCs w:val="18"/>
          <w14:ligatures w14:val="none"/>
        </w:rPr>
        <w:t>} is smaller than that of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season\_Spring</w:t>
      </w:r>
      <w:r w:rsidRPr="00284657">
        <w:rPr>
          <w:rFonts w:ascii="Menlo" w:eastAsia="宋体" w:hAnsi="Menlo" w:cs="Menlo"/>
          <w:color w:val="000000"/>
          <w:kern w:val="0"/>
          <w:sz w:val="18"/>
          <w:szCs w:val="18"/>
          <w14:ligatures w14:val="none"/>
        </w:rPr>
        <w:t xml:space="preserve">}, which should </w:t>
      </w:r>
    </w:p>
    <w:p w14:paraId="3F37959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not be correct by checking the summary about the average feature value in table 1(appendix).</w:t>
      </w:r>
    </w:p>
    <w:p w14:paraId="5272F04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It might indicate that some predictors in our model take the effect from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season\_Summer</w:t>
      </w:r>
      <w:r w:rsidRPr="00284657">
        <w:rPr>
          <w:rFonts w:ascii="Menlo" w:eastAsia="宋体" w:hAnsi="Menlo" w:cs="Menlo"/>
          <w:color w:val="000000"/>
          <w:kern w:val="0"/>
          <w:sz w:val="18"/>
          <w:szCs w:val="18"/>
          <w14:ligatures w14:val="none"/>
        </w:rPr>
        <w:t>},</w:t>
      </w:r>
    </w:p>
    <w:p w14:paraId="1E791B5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 xml:space="preserve">if we remove these interfering factors, the relationship might be shown correctly, or this is </w:t>
      </w:r>
    </w:p>
    <w:p w14:paraId="271A343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truth of the real word.</w:t>
      </w:r>
    </w:p>
    <w:p w14:paraId="33510B0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471FD89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Although some coefficients did not pass the significance level test, we can still</w:t>
      </w:r>
    </w:p>
    <w:p w14:paraId="2BC5E22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use the model to forecast, </w:t>
      </w:r>
      <w:proofErr w:type="spellStart"/>
      <w:r w:rsidRPr="00284657">
        <w:rPr>
          <w:rFonts w:ascii="Menlo" w:eastAsia="宋体" w:hAnsi="Menlo" w:cs="Menlo"/>
          <w:color w:val="000000"/>
          <w:kern w:val="0"/>
          <w:sz w:val="18"/>
          <w:szCs w:val="18"/>
          <w14:ligatures w14:val="none"/>
        </w:rPr>
        <w:t>becasue</w:t>
      </w:r>
      <w:proofErr w:type="spellEnd"/>
      <w:r w:rsidRPr="00284657">
        <w:rPr>
          <w:rFonts w:ascii="Menlo" w:eastAsia="宋体" w:hAnsi="Menlo" w:cs="Menlo"/>
          <w:color w:val="000000"/>
          <w:kern w:val="0"/>
          <w:sz w:val="18"/>
          <w:szCs w:val="18"/>
          <w14:ligatures w14:val="none"/>
        </w:rPr>
        <w:t xml:space="preserve"> we are focusing on the relationship between these</w:t>
      </w:r>
    </w:p>
    <w:p w14:paraId="61824B0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variables but the future values of target. </w:t>
      </w:r>
    </w:p>
    <w:p w14:paraId="5E847F3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1C10511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\begin{table}[!h]</w:t>
      </w:r>
    </w:p>
    <w:p w14:paraId="3904CF5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\centering</w:t>
      </w:r>
    </w:p>
    <w:p w14:paraId="0892A4C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captionsetup</w:t>
      </w:r>
      <w:proofErr w:type="spellEnd"/>
      <w:r w:rsidRPr="00284657">
        <w:rPr>
          <w:rFonts w:ascii="Menlo" w:eastAsia="宋体" w:hAnsi="Menlo" w:cs="Menlo"/>
          <w:color w:val="000000"/>
          <w:kern w:val="0"/>
          <w:sz w:val="18"/>
          <w:szCs w:val="18"/>
          <w14:ligatures w14:val="none"/>
        </w:rPr>
        <w:t xml:space="preserve">{font=small} </w:t>
      </w:r>
      <w:r w:rsidRPr="00284657">
        <w:rPr>
          <w:rFonts w:ascii="Menlo" w:eastAsia="宋体" w:hAnsi="Menlo" w:cs="Menlo"/>
          <w:color w:val="008000"/>
          <w:kern w:val="0"/>
          <w:sz w:val="18"/>
          <w:szCs w:val="18"/>
          <w14:ligatures w14:val="none"/>
        </w:rPr>
        <w:t>% Set caption to left-align and smaller font</w:t>
      </w:r>
    </w:p>
    <w:p w14:paraId="7CC8494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\caption{\</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i/>
          <w:iCs/>
          <w:color w:val="000000"/>
          <w:kern w:val="0"/>
          <w:sz w:val="18"/>
          <w:szCs w:val="18"/>
          <w14:ligatures w14:val="none"/>
        </w:rPr>
        <w:t>Summay</w:t>
      </w:r>
      <w:proofErr w:type="spellEnd"/>
      <w:r w:rsidRPr="00284657">
        <w:rPr>
          <w:rFonts w:ascii="Menlo" w:eastAsia="宋体" w:hAnsi="Menlo" w:cs="Menlo"/>
          <w:i/>
          <w:iCs/>
          <w:color w:val="000000"/>
          <w:kern w:val="0"/>
          <w:sz w:val="18"/>
          <w:szCs w:val="18"/>
          <w14:ligatures w14:val="none"/>
        </w:rPr>
        <w:t xml:space="preserve"> about the dynamic regression model.</w:t>
      </w:r>
    </w:p>
    <w:p w14:paraId="2AAFDA3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Including the </w:t>
      </w:r>
      <w:proofErr w:type="spellStart"/>
      <w:r w:rsidRPr="00284657">
        <w:rPr>
          <w:rFonts w:ascii="Menlo" w:eastAsia="宋体" w:hAnsi="Menlo" w:cs="Menlo"/>
          <w:i/>
          <w:iCs/>
          <w:color w:val="000000"/>
          <w:kern w:val="0"/>
          <w:sz w:val="18"/>
          <w:szCs w:val="18"/>
          <w14:ligatures w14:val="none"/>
        </w:rPr>
        <w:t>coefficents</w:t>
      </w:r>
      <w:proofErr w:type="spellEnd"/>
      <w:r w:rsidRPr="00284657">
        <w:rPr>
          <w:rFonts w:ascii="Menlo" w:eastAsia="宋体" w:hAnsi="Menlo" w:cs="Menlo"/>
          <w:i/>
          <w:iCs/>
          <w:color w:val="000000"/>
          <w:kern w:val="0"/>
          <w:sz w:val="18"/>
          <w:szCs w:val="18"/>
          <w14:ligatures w14:val="none"/>
        </w:rPr>
        <w:t>, tests about residuals from training data,</w:t>
      </w:r>
    </w:p>
    <w:p w14:paraId="3754783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and criteria about performance from testing data.</w:t>
      </w:r>
    </w:p>
    <w:p w14:paraId="3E95450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(Note: the dynamic regression model here is called '</w:t>
      </w:r>
      <w:proofErr w:type="spellStart"/>
      <w:r w:rsidRPr="00284657">
        <w:rPr>
          <w:rFonts w:ascii="Menlo" w:eastAsia="宋体" w:hAnsi="Menlo" w:cs="Menlo"/>
          <w:i/>
          <w:iCs/>
          <w:color w:val="000000"/>
          <w:kern w:val="0"/>
          <w:sz w:val="18"/>
          <w:szCs w:val="18"/>
          <w14:ligatures w14:val="none"/>
        </w:rPr>
        <w:t>sarima</w:t>
      </w:r>
      <w:proofErr w:type="spellEnd"/>
      <w:r w:rsidRPr="00284657">
        <w:rPr>
          <w:rFonts w:ascii="Menlo" w:eastAsia="宋体" w:hAnsi="Menlo" w:cs="Menlo"/>
          <w:i/>
          <w:iCs/>
          <w:color w:val="000000"/>
          <w:kern w:val="0"/>
          <w:sz w:val="18"/>
          <w:szCs w:val="18"/>
          <w14:ligatures w14:val="none"/>
        </w:rPr>
        <w:t>\_dummy' in R code</w:t>
      </w:r>
    </w:p>
    <w:p w14:paraId="7F84FB7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and tables in appendix)</w:t>
      </w:r>
      <w:r w:rsidRPr="00284657">
        <w:rPr>
          <w:rFonts w:ascii="Menlo" w:eastAsia="宋体" w:hAnsi="Menlo" w:cs="Menlo"/>
          <w:color w:val="000000"/>
          <w:kern w:val="0"/>
          <w:sz w:val="18"/>
          <w:szCs w:val="18"/>
          <w14:ligatures w14:val="none"/>
        </w:rPr>
        <w:t>}}</w:t>
      </w:r>
    </w:p>
    <w:p w14:paraId="2BB02F1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\label</w:t>
      </w:r>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tab:model_summary_combined</w:t>
      </w:r>
      <w:proofErr w:type="spellEnd"/>
      <w:r w:rsidRPr="00284657">
        <w:rPr>
          <w:rFonts w:ascii="Menlo" w:eastAsia="宋体" w:hAnsi="Menlo" w:cs="Menlo"/>
          <w:color w:val="000000"/>
          <w:kern w:val="0"/>
          <w:sz w:val="18"/>
          <w:szCs w:val="18"/>
          <w14:ligatures w14:val="none"/>
        </w:rPr>
        <w:t>}</w:t>
      </w:r>
    </w:p>
    <w:p w14:paraId="210A7E6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\begin{tabular}{</w:t>
      </w:r>
      <w:proofErr w:type="spellStart"/>
      <w:r w:rsidRPr="00284657">
        <w:rPr>
          <w:rFonts w:ascii="Menlo" w:eastAsia="宋体" w:hAnsi="Menlo" w:cs="Menlo"/>
          <w:color w:val="000000"/>
          <w:kern w:val="0"/>
          <w:sz w:val="18"/>
          <w:szCs w:val="18"/>
          <w14:ligatures w14:val="none"/>
        </w:rPr>
        <w:t>lccccc</w:t>
      </w:r>
      <w:proofErr w:type="spellEnd"/>
      <w:r w:rsidRPr="00284657">
        <w:rPr>
          <w:rFonts w:ascii="Menlo" w:eastAsia="宋体" w:hAnsi="Menlo" w:cs="Menlo"/>
          <w:color w:val="000000"/>
          <w:kern w:val="0"/>
          <w:sz w:val="18"/>
          <w:szCs w:val="18"/>
          <w14:ligatures w14:val="none"/>
        </w:rPr>
        <w:t>}</w:t>
      </w:r>
    </w:p>
    <w:p w14:paraId="2AA056D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toprule</w:t>
      </w:r>
      <w:proofErr w:type="spellEnd"/>
    </w:p>
    <w:p w14:paraId="642F4D2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Metric</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RMSE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MAE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MPE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05AF474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midrule</w:t>
      </w:r>
      <w:proofErr w:type="spellEnd"/>
    </w:p>
    <w:p w14:paraId="304E498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\multirow{2}{*}{dynamic regression}</w:t>
      </w:r>
    </w:p>
    <w:p w14:paraId="4667BEF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0.5447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3.0829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2.6184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-0.079 </w:t>
      </w:r>
      <w:r w:rsidRPr="00284657">
        <w:rPr>
          <w:rFonts w:ascii="Menlo" w:eastAsia="宋体" w:hAnsi="Menlo" w:cs="Menlo"/>
          <w:color w:val="0000FF"/>
          <w:kern w:val="0"/>
          <w:sz w:val="18"/>
          <w:szCs w:val="18"/>
          <w14:ligatures w14:val="none"/>
        </w:rPr>
        <w:t>\\</w:t>
      </w:r>
    </w:p>
    <w:p w14:paraId="151624C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{2-5}</w:t>
      </w:r>
    </w:p>
    <w:p w14:paraId="0D8CF93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MAPE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ACF1</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log\_</w:t>
      </w:r>
      <w:proofErr w:type="spellStart"/>
      <w:r w:rsidRPr="00284657">
        <w:rPr>
          <w:rFonts w:ascii="Menlo" w:eastAsia="宋体" w:hAnsi="Menlo" w:cs="Menlo"/>
          <w:b/>
          <w:bCs/>
          <w:color w:val="000080"/>
          <w:kern w:val="0"/>
          <w:sz w:val="18"/>
          <w:szCs w:val="18"/>
          <w14:ligatures w14:val="none"/>
        </w:rPr>
        <w:t>lik</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AIC</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7440E16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{2-5}</w:t>
      </w:r>
    </w:p>
    <w:p w14:paraId="78134DD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12.4737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0.8543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-2369.349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4762.699 </w:t>
      </w:r>
      <w:r w:rsidRPr="00284657">
        <w:rPr>
          <w:rFonts w:ascii="Menlo" w:eastAsia="宋体" w:hAnsi="Menlo" w:cs="Menlo"/>
          <w:color w:val="0000FF"/>
          <w:kern w:val="0"/>
          <w:sz w:val="18"/>
          <w:szCs w:val="18"/>
          <w14:ligatures w14:val="none"/>
        </w:rPr>
        <w:t>\\</w:t>
      </w:r>
    </w:p>
    <w:p w14:paraId="179EC21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midrule</w:t>
      </w:r>
      <w:proofErr w:type="spellEnd"/>
    </w:p>
    <w:p w14:paraId="4087FB9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Coefficient</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Estimate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Std. Error</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Statistic</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P-value</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3BCB9B8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{1-5}</w:t>
      </w:r>
    </w:p>
    <w:p w14:paraId="0D1A9BC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ar1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0.9898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0.0041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242.1087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0.0000 </w:t>
      </w:r>
      <w:r w:rsidRPr="00284657">
        <w:rPr>
          <w:rFonts w:ascii="Menlo" w:eastAsia="宋体" w:hAnsi="Menlo" w:cs="Menlo"/>
          <w:color w:val="0000FF"/>
          <w:kern w:val="0"/>
          <w:sz w:val="18"/>
          <w:szCs w:val="18"/>
          <w14:ligatures w14:val="none"/>
        </w:rPr>
        <w:t>\\</w:t>
      </w:r>
    </w:p>
    <w:p w14:paraId="50D7064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ma1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-0.0953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0.0298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-3.2015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0.0014 </w:t>
      </w:r>
      <w:r w:rsidRPr="00284657">
        <w:rPr>
          <w:rFonts w:ascii="Menlo" w:eastAsia="宋体" w:hAnsi="Menlo" w:cs="Menlo"/>
          <w:color w:val="0000FF"/>
          <w:kern w:val="0"/>
          <w:sz w:val="18"/>
          <w:szCs w:val="18"/>
          <w14:ligatures w14:val="none"/>
        </w:rPr>
        <w:t>\\</w:t>
      </w:r>
    </w:p>
    <w:p w14:paraId="641965C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ma2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-0.1798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0.0300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-5.9982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0.0000 </w:t>
      </w:r>
      <w:r w:rsidRPr="00284657">
        <w:rPr>
          <w:rFonts w:ascii="Menlo" w:eastAsia="宋体" w:hAnsi="Menlo" w:cs="Menlo"/>
          <w:color w:val="0000FF"/>
          <w:kern w:val="0"/>
          <w:sz w:val="18"/>
          <w:szCs w:val="18"/>
          <w14:ligatures w14:val="none"/>
        </w:rPr>
        <w:t>\\</w:t>
      </w:r>
    </w:p>
    <w:p w14:paraId="3D61764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humidity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-0.1363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0.0042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-32.4098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0.0000 </w:t>
      </w:r>
      <w:r w:rsidRPr="00284657">
        <w:rPr>
          <w:rFonts w:ascii="Menlo" w:eastAsia="宋体" w:hAnsi="Menlo" w:cs="Menlo"/>
          <w:color w:val="0000FF"/>
          <w:kern w:val="0"/>
          <w:sz w:val="18"/>
          <w:szCs w:val="18"/>
          <w14:ligatures w14:val="none"/>
        </w:rPr>
        <w:t>\\</w:t>
      </w:r>
    </w:p>
    <w:p w14:paraId="5F03617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wind\_speed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-0.0291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0.0072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-4.0637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0.0001 </w:t>
      </w:r>
      <w:r w:rsidRPr="00284657">
        <w:rPr>
          <w:rFonts w:ascii="Menlo" w:eastAsia="宋体" w:hAnsi="Menlo" w:cs="Menlo"/>
          <w:color w:val="0000FF"/>
          <w:kern w:val="0"/>
          <w:sz w:val="18"/>
          <w:szCs w:val="18"/>
          <w14:ligatures w14:val="none"/>
        </w:rPr>
        <w:t>\\</w:t>
      </w:r>
    </w:p>
    <w:p w14:paraId="1FBF5D7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meanpressure</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-0.0322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0.0076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-4.2461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0.0000 </w:t>
      </w:r>
      <w:r w:rsidRPr="00284657">
        <w:rPr>
          <w:rFonts w:ascii="Menlo" w:eastAsia="宋体" w:hAnsi="Menlo" w:cs="Menlo"/>
          <w:color w:val="0000FF"/>
          <w:kern w:val="0"/>
          <w:sz w:val="18"/>
          <w:szCs w:val="18"/>
          <w14:ligatures w14:val="none"/>
        </w:rPr>
        <w:t>\\</w:t>
      </w:r>
    </w:p>
    <w:p w14:paraId="0B705C8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 xml:space="preserve">    time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0.0021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0.0045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0.4730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0.6363 </w:t>
      </w:r>
      <w:r w:rsidRPr="00284657">
        <w:rPr>
          <w:rFonts w:ascii="Menlo" w:eastAsia="宋体" w:hAnsi="Menlo" w:cs="Menlo"/>
          <w:color w:val="0000FF"/>
          <w:kern w:val="0"/>
          <w:sz w:val="18"/>
          <w:szCs w:val="18"/>
          <w14:ligatures w14:val="none"/>
        </w:rPr>
        <w:t>\\</w:t>
      </w:r>
    </w:p>
    <w:p w14:paraId="709B059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season\_Autumn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0.2608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0.5227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0.4990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0.6179 </w:t>
      </w:r>
      <w:r w:rsidRPr="00284657">
        <w:rPr>
          <w:rFonts w:ascii="Menlo" w:eastAsia="宋体" w:hAnsi="Menlo" w:cs="Menlo"/>
          <w:color w:val="0000FF"/>
          <w:kern w:val="0"/>
          <w:sz w:val="18"/>
          <w:szCs w:val="18"/>
          <w14:ligatures w14:val="none"/>
        </w:rPr>
        <w:t>\\</w:t>
      </w:r>
    </w:p>
    <w:p w14:paraId="0631EAB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season\_Spring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0.5930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0.5235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1.1326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0.2576 </w:t>
      </w:r>
      <w:r w:rsidRPr="00284657">
        <w:rPr>
          <w:rFonts w:ascii="Menlo" w:eastAsia="宋体" w:hAnsi="Menlo" w:cs="Menlo"/>
          <w:color w:val="0000FF"/>
          <w:kern w:val="0"/>
          <w:sz w:val="18"/>
          <w:szCs w:val="18"/>
          <w14:ligatures w14:val="none"/>
        </w:rPr>
        <w:t>\\</w:t>
      </w:r>
    </w:p>
    <w:p w14:paraId="440724C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season\_Summer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0.4116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0.6098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0.6751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0.4997 </w:t>
      </w:r>
      <w:r w:rsidRPr="00284657">
        <w:rPr>
          <w:rFonts w:ascii="Menlo" w:eastAsia="宋体" w:hAnsi="Menlo" w:cs="Menlo"/>
          <w:color w:val="0000FF"/>
          <w:kern w:val="0"/>
          <w:sz w:val="18"/>
          <w:szCs w:val="18"/>
          <w14:ligatures w14:val="none"/>
        </w:rPr>
        <w:t>\\</w:t>
      </w:r>
    </w:p>
    <w:p w14:paraId="611A06F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intercept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63.9278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8.5701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7.4594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0.0000 </w:t>
      </w:r>
      <w:r w:rsidRPr="00284657">
        <w:rPr>
          <w:rFonts w:ascii="Menlo" w:eastAsia="宋体" w:hAnsi="Menlo" w:cs="Menlo"/>
          <w:color w:val="0000FF"/>
          <w:kern w:val="0"/>
          <w:sz w:val="18"/>
          <w:szCs w:val="18"/>
          <w14:ligatures w14:val="none"/>
        </w:rPr>
        <w:t>\\</w:t>
      </w:r>
    </w:p>
    <w:p w14:paraId="3E8AC99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midrule</w:t>
      </w:r>
      <w:proofErr w:type="spellEnd"/>
    </w:p>
    <w:p w14:paraId="6D6469B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Other Metrics</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sigma2</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log\_</w:t>
      </w:r>
      <w:proofErr w:type="spellStart"/>
      <w:r w:rsidRPr="00284657">
        <w:rPr>
          <w:rFonts w:ascii="Menlo" w:eastAsia="宋体" w:hAnsi="Menlo" w:cs="Menlo"/>
          <w:b/>
          <w:bCs/>
          <w:color w:val="000080"/>
          <w:kern w:val="0"/>
          <w:sz w:val="18"/>
          <w:szCs w:val="18"/>
          <w14:ligatures w14:val="none"/>
        </w:rPr>
        <w:t>lik</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b/>
          <w:bCs/>
          <w:color w:val="000080"/>
          <w:kern w:val="0"/>
          <w:sz w:val="18"/>
          <w:szCs w:val="18"/>
          <w14:ligatures w14:val="none"/>
        </w:rPr>
        <w:t>AICc</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BIC</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4039673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{1-5}</w:t>
      </w:r>
    </w:p>
    <w:p w14:paraId="753A07B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\multirow{2}{*}{dynamic regression}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1.5048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-2369.349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4762.914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4826.149  </w:t>
      </w:r>
      <w:r w:rsidRPr="00284657">
        <w:rPr>
          <w:rFonts w:ascii="Menlo" w:eastAsia="宋体" w:hAnsi="Menlo" w:cs="Menlo"/>
          <w:color w:val="0000FF"/>
          <w:kern w:val="0"/>
          <w:sz w:val="18"/>
          <w:szCs w:val="18"/>
          <w14:ligatures w14:val="none"/>
        </w:rPr>
        <w:t>\\</w:t>
      </w:r>
    </w:p>
    <w:p w14:paraId="4E47DE8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{2-5}</w:t>
      </w:r>
    </w:p>
    <w:p w14:paraId="363117C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b/>
          <w:bCs/>
          <w:color w:val="000080"/>
          <w:kern w:val="0"/>
          <w:sz w:val="18"/>
          <w:szCs w:val="18"/>
          <w14:ligatures w14:val="none"/>
        </w:rPr>
        <w:t>lb</w:t>
      </w:r>
      <w:proofErr w:type="spellEnd"/>
      <w:r w:rsidRPr="00284657">
        <w:rPr>
          <w:rFonts w:ascii="Menlo" w:eastAsia="宋体" w:hAnsi="Menlo" w:cs="Menlo"/>
          <w:b/>
          <w:bCs/>
          <w:color w:val="000080"/>
          <w:kern w:val="0"/>
          <w:sz w:val="18"/>
          <w:szCs w:val="18"/>
          <w14:ligatures w14:val="none"/>
        </w:rPr>
        <w:t>\_stat</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b/>
          <w:bCs/>
          <w:color w:val="000080"/>
          <w:kern w:val="0"/>
          <w:sz w:val="18"/>
          <w:szCs w:val="18"/>
          <w14:ligatures w14:val="none"/>
        </w:rPr>
        <w:t>lb</w:t>
      </w:r>
      <w:proofErr w:type="spellEnd"/>
      <w:r w:rsidRPr="00284657">
        <w:rPr>
          <w:rFonts w:ascii="Menlo" w:eastAsia="宋体" w:hAnsi="Menlo" w:cs="Menlo"/>
          <w:b/>
          <w:bCs/>
          <w:color w:val="000080"/>
          <w:kern w:val="0"/>
          <w:sz w:val="18"/>
          <w:szCs w:val="18"/>
          <w14:ligatures w14:val="none"/>
        </w:rPr>
        <w:t>\_</w:t>
      </w:r>
      <w:proofErr w:type="spellStart"/>
      <w:r w:rsidRPr="00284657">
        <w:rPr>
          <w:rFonts w:ascii="Menlo" w:eastAsia="宋体" w:hAnsi="Menlo" w:cs="Menlo"/>
          <w:b/>
          <w:bCs/>
          <w:color w:val="000080"/>
          <w:kern w:val="0"/>
          <w:sz w:val="18"/>
          <w:szCs w:val="18"/>
          <w14:ligatures w14:val="none"/>
        </w:rPr>
        <w:t>pvalue</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bp\_stat</w:t>
      </w: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textbf</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b/>
          <w:bCs/>
          <w:color w:val="000080"/>
          <w:kern w:val="0"/>
          <w:sz w:val="18"/>
          <w:szCs w:val="18"/>
          <w14:ligatures w14:val="none"/>
        </w:rPr>
        <w:t>bp\_</w:t>
      </w:r>
      <w:proofErr w:type="spellStart"/>
      <w:r w:rsidRPr="00284657">
        <w:rPr>
          <w:rFonts w:ascii="Menlo" w:eastAsia="宋体" w:hAnsi="Menlo" w:cs="Menlo"/>
          <w:b/>
          <w:bCs/>
          <w:color w:val="000080"/>
          <w:kern w:val="0"/>
          <w:sz w:val="18"/>
          <w:szCs w:val="18"/>
          <w14:ligatures w14:val="none"/>
        </w:rPr>
        <w:t>pvalue</w:t>
      </w:r>
      <w:proofErr w:type="spellEnd"/>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w:t>
      </w:r>
    </w:p>
    <w:p w14:paraId="146AA16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cmidrule</w:t>
      </w:r>
      <w:proofErr w:type="spellEnd"/>
      <w:r w:rsidRPr="00284657">
        <w:rPr>
          <w:rFonts w:ascii="Menlo" w:eastAsia="宋体" w:hAnsi="Menlo" w:cs="Menlo"/>
          <w:color w:val="000000"/>
          <w:kern w:val="0"/>
          <w:sz w:val="18"/>
          <w:szCs w:val="18"/>
          <w14:ligatures w14:val="none"/>
        </w:rPr>
        <w:t>{2-5}</w:t>
      </w:r>
    </w:p>
    <w:p w14:paraId="59BF0AB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1.5524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0.2128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1.5492 </w:t>
      </w:r>
      <w:r w:rsidRPr="00284657">
        <w:rPr>
          <w:rFonts w:ascii="Menlo" w:eastAsia="宋体" w:hAnsi="Menlo" w:cs="Menlo"/>
          <w:color w:val="0000FF"/>
          <w:kern w:val="0"/>
          <w:sz w:val="18"/>
          <w:szCs w:val="18"/>
          <w14:ligatures w14:val="none"/>
        </w:rPr>
        <w:t>&amp;</w:t>
      </w:r>
      <w:r w:rsidRPr="00284657">
        <w:rPr>
          <w:rFonts w:ascii="Menlo" w:eastAsia="宋体" w:hAnsi="Menlo" w:cs="Menlo"/>
          <w:color w:val="000000"/>
          <w:kern w:val="0"/>
          <w:sz w:val="18"/>
          <w:szCs w:val="18"/>
          <w14:ligatures w14:val="none"/>
        </w:rPr>
        <w:t xml:space="preserve"> 0.2133 </w:t>
      </w:r>
      <w:r w:rsidRPr="00284657">
        <w:rPr>
          <w:rFonts w:ascii="Menlo" w:eastAsia="宋体" w:hAnsi="Menlo" w:cs="Menlo"/>
          <w:color w:val="0000FF"/>
          <w:kern w:val="0"/>
          <w:sz w:val="18"/>
          <w:szCs w:val="18"/>
          <w14:ligatures w14:val="none"/>
        </w:rPr>
        <w:t>\\</w:t>
      </w:r>
    </w:p>
    <w:p w14:paraId="110BED7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bottomrule</w:t>
      </w:r>
      <w:proofErr w:type="spellEnd"/>
    </w:p>
    <w:p w14:paraId="11A100C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\end{tabular}</w:t>
      </w:r>
    </w:p>
    <w:p w14:paraId="68A7043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\end{table}</w:t>
      </w:r>
    </w:p>
    <w:p w14:paraId="6A59A7D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0C88D89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We also visualized the forecasts for all models to </w:t>
      </w:r>
    </w:p>
    <w:p w14:paraId="78EA11D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make the comparisons more clear and direct in figure 1.</w:t>
      </w:r>
    </w:p>
    <w:p w14:paraId="46BC328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\begin{figure}[!h]</w:t>
      </w:r>
    </w:p>
    <w:p w14:paraId="3CEB974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\centering</w:t>
      </w:r>
    </w:p>
    <w:p w14:paraId="35181D2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includegraphics</w:t>
      </w:r>
      <w:proofErr w:type="spellEnd"/>
      <w:r w:rsidRPr="00284657">
        <w:rPr>
          <w:rFonts w:ascii="Menlo" w:eastAsia="宋体" w:hAnsi="Menlo" w:cs="Menlo"/>
          <w:color w:val="000000"/>
          <w:kern w:val="0"/>
          <w:sz w:val="18"/>
          <w:szCs w:val="18"/>
          <w14:ligatures w14:val="none"/>
        </w:rPr>
        <w:t>[width=.8\</w:t>
      </w:r>
      <w:proofErr w:type="spellStart"/>
      <w:r w:rsidRPr="00284657">
        <w:rPr>
          <w:rFonts w:ascii="Menlo" w:eastAsia="宋体" w:hAnsi="Menlo" w:cs="Menlo"/>
          <w:color w:val="000000"/>
          <w:kern w:val="0"/>
          <w:sz w:val="18"/>
          <w:szCs w:val="18"/>
          <w14:ligatures w14:val="none"/>
        </w:rPr>
        <w:t>textwidth</w:t>
      </w:r>
      <w:proofErr w:type="spellEnd"/>
      <w:r w:rsidRPr="00284657">
        <w:rPr>
          <w:rFonts w:ascii="Menlo" w:eastAsia="宋体" w:hAnsi="Menlo" w:cs="Menlo"/>
          <w:color w:val="000000"/>
          <w:kern w:val="0"/>
          <w:sz w:val="18"/>
          <w:szCs w:val="18"/>
          <w14:ligatures w14:val="none"/>
        </w:rPr>
        <w:t>]{images/forecasts_CI90.png}</w:t>
      </w:r>
    </w:p>
    <w:p w14:paraId="7923DD4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captionsetup</w:t>
      </w:r>
      <w:proofErr w:type="spellEnd"/>
      <w:r w:rsidRPr="00284657">
        <w:rPr>
          <w:rFonts w:ascii="Menlo" w:eastAsia="宋体" w:hAnsi="Menlo" w:cs="Menlo"/>
          <w:color w:val="000000"/>
          <w:kern w:val="0"/>
          <w:sz w:val="18"/>
          <w:szCs w:val="18"/>
          <w14:ligatures w14:val="none"/>
        </w:rPr>
        <w:t xml:space="preserve">{font=small} </w:t>
      </w:r>
      <w:r w:rsidRPr="00284657">
        <w:rPr>
          <w:rFonts w:ascii="Menlo" w:eastAsia="宋体" w:hAnsi="Menlo" w:cs="Menlo"/>
          <w:color w:val="008000"/>
          <w:kern w:val="0"/>
          <w:sz w:val="18"/>
          <w:szCs w:val="18"/>
          <w14:ligatures w14:val="none"/>
        </w:rPr>
        <w:t>% Set caption to left-align and smaller font</w:t>
      </w:r>
    </w:p>
    <w:p w14:paraId="6FEDB54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\caption{\</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 xml:space="preserve">Forecasts from eight models. </w:t>
      </w:r>
    </w:p>
    <w:p w14:paraId="0D504AA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w:t>
      </w:r>
      <w:proofErr w:type="spellStart"/>
      <w:r w:rsidRPr="00284657">
        <w:rPr>
          <w:rFonts w:ascii="Menlo" w:eastAsia="宋体" w:hAnsi="Menlo" w:cs="Menlo"/>
          <w:i/>
          <w:iCs/>
          <w:color w:val="000000"/>
          <w:kern w:val="0"/>
          <w:sz w:val="18"/>
          <w:szCs w:val="18"/>
          <w14:ligatures w14:val="none"/>
        </w:rPr>
        <w:t>Becasue</w:t>
      </w:r>
      <w:proofErr w:type="spellEnd"/>
      <w:r w:rsidRPr="00284657">
        <w:rPr>
          <w:rFonts w:ascii="Menlo" w:eastAsia="宋体" w:hAnsi="Menlo" w:cs="Menlo"/>
          <w:i/>
          <w:iCs/>
          <w:color w:val="000000"/>
          <w:kern w:val="0"/>
          <w:sz w:val="18"/>
          <w:szCs w:val="18"/>
          <w14:ligatures w14:val="none"/>
        </w:rPr>
        <w:t xml:space="preserve"> of the assumptions and settings to models,</w:t>
      </w:r>
    </w:p>
    <w:p w14:paraId="5C4B89E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we should compare the closes forecasts from dynamic regression model with forecasts</w:t>
      </w:r>
    </w:p>
    <w:p w14:paraId="58F6627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i/>
          <w:iCs/>
          <w:color w:val="000000"/>
          <w:kern w:val="0"/>
          <w:sz w:val="18"/>
          <w:szCs w:val="18"/>
          <w14:ligatures w14:val="none"/>
        </w:rPr>
        <w:t xml:space="preserve">    from other models.</w:t>
      </w:r>
      <w:r w:rsidRPr="00284657">
        <w:rPr>
          <w:rFonts w:ascii="Menlo" w:eastAsia="宋体" w:hAnsi="Menlo" w:cs="Menlo"/>
          <w:color w:val="000000"/>
          <w:kern w:val="0"/>
          <w:sz w:val="18"/>
          <w:szCs w:val="18"/>
          <w14:ligatures w14:val="none"/>
        </w:rPr>
        <w:t>}}</w:t>
      </w:r>
    </w:p>
    <w:p w14:paraId="7F2B8F1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\label</w:t>
      </w:r>
      <w:r w:rsidRPr="00284657">
        <w:rPr>
          <w:rFonts w:ascii="Menlo" w:eastAsia="宋体" w:hAnsi="Menlo" w:cs="Menlo"/>
          <w:color w:val="000000"/>
          <w:kern w:val="0"/>
          <w:sz w:val="18"/>
          <w:szCs w:val="18"/>
          <w14:ligatures w14:val="none"/>
        </w:rPr>
        <w:t>{fig:figure1}</w:t>
      </w:r>
    </w:p>
    <w:p w14:paraId="451D8A3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\end{figure}</w:t>
      </w:r>
    </w:p>
    <w:p w14:paraId="194B916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031521B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Cs w:val="21"/>
          <w14:ligatures w14:val="none"/>
        </w:rPr>
      </w:pPr>
      <w:r w:rsidRPr="00284657">
        <w:rPr>
          <w:rFonts w:ascii="Menlo" w:eastAsia="宋体" w:hAnsi="Menlo" w:cs="Menlo"/>
          <w:b/>
          <w:bCs/>
          <w:color w:val="E36C0A" w:themeColor="accent6" w:themeShade="BF"/>
          <w:kern w:val="0"/>
          <w:szCs w:val="21"/>
          <w14:ligatures w14:val="none"/>
        </w:rPr>
        <w:t>\section{Discussion}</w:t>
      </w:r>
    </w:p>
    <w:p w14:paraId="5CBA228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\subsection{Explanation about the model results}</w:t>
      </w:r>
    </w:p>
    <w:p w14:paraId="6BCC24E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According the regression results, we found that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humidity, wind speed and mean pressure</w:t>
      </w:r>
      <w:r w:rsidRPr="00284657">
        <w:rPr>
          <w:rFonts w:ascii="Menlo" w:eastAsia="宋体" w:hAnsi="Menlo" w:cs="Menlo"/>
          <w:color w:val="000000"/>
          <w:kern w:val="0"/>
          <w:sz w:val="18"/>
          <w:szCs w:val="18"/>
          <w14:ligatures w14:val="none"/>
        </w:rPr>
        <w:t>} have</w:t>
      </w:r>
    </w:p>
    <w:p w14:paraId="11AFE2A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negative effect on mean temperature, with their increases, the temperature decreases.</w:t>
      </w:r>
    </w:p>
    <w:p w14:paraId="2396A73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In comparison with the winter, the other seasons have higher mean temperature, </w:t>
      </w:r>
    </w:p>
    <w:p w14:paraId="6598AEB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 xml:space="preserve">even </w:t>
      </w:r>
      <w:proofErr w:type="spellStart"/>
      <w:r w:rsidRPr="00284657">
        <w:rPr>
          <w:rFonts w:ascii="Menlo" w:eastAsia="宋体" w:hAnsi="Menlo" w:cs="Menlo"/>
          <w:color w:val="000000"/>
          <w:kern w:val="0"/>
          <w:sz w:val="18"/>
          <w:szCs w:val="18"/>
          <w14:ligatures w14:val="none"/>
        </w:rPr>
        <w:t>thought</w:t>
      </w:r>
      <w:proofErr w:type="spellEnd"/>
      <w:r w:rsidRPr="00284657">
        <w:rPr>
          <w:rFonts w:ascii="Menlo" w:eastAsia="宋体" w:hAnsi="Menlo" w:cs="Menlo"/>
          <w:color w:val="000000"/>
          <w:kern w:val="0"/>
          <w:sz w:val="18"/>
          <w:szCs w:val="18"/>
          <w14:ligatures w14:val="none"/>
        </w:rPr>
        <w:t xml:space="preserve"> the </w:t>
      </w:r>
      <w:proofErr w:type="spellStart"/>
      <w:r w:rsidRPr="00284657">
        <w:rPr>
          <w:rFonts w:ascii="Menlo" w:eastAsia="宋体" w:hAnsi="Menlo" w:cs="Menlo"/>
          <w:color w:val="000000"/>
          <w:kern w:val="0"/>
          <w:sz w:val="18"/>
          <w:szCs w:val="18"/>
          <w14:ligatures w14:val="none"/>
        </w:rPr>
        <w:t>coefficent</w:t>
      </w:r>
      <w:proofErr w:type="spellEnd"/>
      <w:r w:rsidRPr="00284657">
        <w:rPr>
          <w:rFonts w:ascii="Menlo" w:eastAsia="宋体" w:hAnsi="Menlo" w:cs="Menlo"/>
          <w:color w:val="000000"/>
          <w:kern w:val="0"/>
          <w:sz w:val="18"/>
          <w:szCs w:val="18"/>
          <w14:ligatures w14:val="none"/>
        </w:rPr>
        <w:t xml:space="preserve"> of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Spring</w:t>
      </w:r>
      <w:r w:rsidRPr="00284657">
        <w:rPr>
          <w:rFonts w:ascii="Menlo" w:eastAsia="宋体" w:hAnsi="Menlo" w:cs="Menlo"/>
          <w:color w:val="000000"/>
          <w:kern w:val="0"/>
          <w:sz w:val="18"/>
          <w:szCs w:val="18"/>
          <w14:ligatures w14:val="none"/>
        </w:rPr>
        <w:t>} and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Summer</w:t>
      </w:r>
      <w:r w:rsidRPr="00284657">
        <w:rPr>
          <w:rFonts w:ascii="Menlo" w:eastAsia="宋体" w:hAnsi="Menlo" w:cs="Menlo"/>
          <w:color w:val="000000"/>
          <w:kern w:val="0"/>
          <w:sz w:val="18"/>
          <w:szCs w:val="18"/>
          <w14:ligatures w14:val="none"/>
        </w:rPr>
        <w:t xml:space="preserve">} might look counterintuitive, </w:t>
      </w:r>
    </w:p>
    <w:p w14:paraId="2D73408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which could be the task for further exploration.</w:t>
      </w:r>
    </w:p>
    <w:p w14:paraId="397F4EA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63F99E8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autoregression and moving average parts show there are strong autocorrelation</w:t>
      </w:r>
    </w:p>
    <w:p w14:paraId="7A42B76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in the mean temperature variable, which could be explained by standard linear model</w:t>
      </w:r>
    </w:p>
    <w:p w14:paraId="6C82732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that considers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time and seasons</w:t>
      </w:r>
      <w:r w:rsidRPr="00284657">
        <w:rPr>
          <w:rFonts w:ascii="Menlo" w:eastAsia="宋体" w:hAnsi="Menlo" w:cs="Menlo"/>
          <w:color w:val="000000"/>
          <w:kern w:val="0"/>
          <w:sz w:val="18"/>
          <w:szCs w:val="18"/>
          <w14:ligatures w14:val="none"/>
        </w:rPr>
        <w:t>} variables in some extent.</w:t>
      </w:r>
    </w:p>
    <w:p w14:paraId="6389B5A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350AB0F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b/>
          <w:bCs/>
          <w:color w:val="E36C0A" w:themeColor="accent6" w:themeShade="BF"/>
          <w:kern w:val="0"/>
          <w:sz w:val="18"/>
          <w:szCs w:val="18"/>
          <w14:ligatures w14:val="none"/>
        </w:rPr>
      </w:pPr>
      <w:r w:rsidRPr="00284657">
        <w:rPr>
          <w:rFonts w:ascii="Menlo" w:eastAsia="宋体" w:hAnsi="Menlo" w:cs="Menlo"/>
          <w:b/>
          <w:bCs/>
          <w:color w:val="E36C0A" w:themeColor="accent6" w:themeShade="BF"/>
          <w:kern w:val="0"/>
          <w:sz w:val="18"/>
          <w:szCs w:val="18"/>
          <w14:ligatures w14:val="none"/>
        </w:rPr>
        <w:t>\subsection{Other useful work and further improvement.}</w:t>
      </w:r>
    </w:p>
    <w:p w14:paraId="7632EF4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We have to admit it is not a very </w:t>
      </w:r>
      <w:proofErr w:type="spellStart"/>
      <w:r w:rsidRPr="00284657">
        <w:rPr>
          <w:rFonts w:ascii="Menlo" w:eastAsia="宋体" w:hAnsi="Menlo" w:cs="Menlo"/>
          <w:color w:val="000000"/>
          <w:kern w:val="0"/>
          <w:sz w:val="18"/>
          <w:szCs w:val="18"/>
          <w14:ligatures w14:val="none"/>
        </w:rPr>
        <w:t>rigirous</w:t>
      </w:r>
      <w:proofErr w:type="spellEnd"/>
      <w:r w:rsidRPr="00284657">
        <w:rPr>
          <w:rFonts w:ascii="Menlo" w:eastAsia="宋体" w:hAnsi="Menlo" w:cs="Menlo"/>
          <w:color w:val="000000"/>
          <w:kern w:val="0"/>
          <w:sz w:val="18"/>
          <w:szCs w:val="18"/>
          <w14:ligatures w14:val="none"/>
        </w:rPr>
        <w:t xml:space="preserve"> report due to the lack of time and </w:t>
      </w:r>
    </w:p>
    <w:p w14:paraId="1B118B6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the limits of our skills and professional knowledge in coding and Time Series field.</w:t>
      </w:r>
    </w:p>
    <w:p w14:paraId="0B1E7CF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2BADA5B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However, this report is a try in using </w:t>
      </w:r>
      <w:proofErr w:type="spellStart"/>
      <w:r w:rsidRPr="00284657">
        <w:rPr>
          <w:rFonts w:ascii="Menlo" w:eastAsia="宋体" w:hAnsi="Menlo" w:cs="Menlo"/>
          <w:color w:val="000000"/>
          <w:kern w:val="0"/>
          <w:sz w:val="18"/>
          <w:szCs w:val="18"/>
          <w14:ligatures w14:val="none"/>
        </w:rPr>
        <w:t>Vscode</w:t>
      </w:r>
      <w:proofErr w:type="spellEnd"/>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Rstudio</w:t>
      </w:r>
      <w:proofErr w:type="spellEnd"/>
      <w:r w:rsidRPr="00284657">
        <w:rPr>
          <w:rFonts w:ascii="Menlo" w:eastAsia="宋体" w:hAnsi="Menlo" w:cs="Menlo"/>
          <w:color w:val="000000"/>
          <w:kern w:val="0"/>
          <w:sz w:val="18"/>
          <w:szCs w:val="18"/>
          <w14:ligatures w14:val="none"/>
        </w:rPr>
        <w:t xml:space="preserve">, Latex </w:t>
      </w:r>
      <w:proofErr w:type="spellStart"/>
      <w:r w:rsidRPr="00284657">
        <w:rPr>
          <w:rFonts w:ascii="Menlo" w:eastAsia="宋体" w:hAnsi="Menlo" w:cs="Menlo"/>
          <w:color w:val="000000"/>
          <w:kern w:val="0"/>
          <w:sz w:val="18"/>
          <w:szCs w:val="18"/>
          <w14:ligatures w14:val="none"/>
        </w:rPr>
        <w:t>entention</w:t>
      </w:r>
      <w:proofErr w:type="spellEnd"/>
      <w:r w:rsidRPr="00284657">
        <w:rPr>
          <w:rFonts w:ascii="Menlo" w:eastAsia="宋体" w:hAnsi="Menlo" w:cs="Menlo"/>
          <w:color w:val="000000"/>
          <w:kern w:val="0"/>
          <w:sz w:val="18"/>
          <w:szCs w:val="18"/>
          <w14:ligatures w14:val="none"/>
        </w:rPr>
        <w:t xml:space="preserve"> as a complete</w:t>
      </w:r>
    </w:p>
    <w:p w14:paraId="3FBB32F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workflow, in which we manage to finish all the work in one system and make the</w:t>
      </w:r>
    </w:p>
    <w:p w14:paraId="0B9F5DF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whole process automatic as much as possible. The complete frame work could be found in the GitHub</w:t>
      </w:r>
    </w:p>
    <w:p w14:paraId="7BE4889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repository, including the document frame of Latex.</w:t>
      </w:r>
    </w:p>
    <w:p w14:paraId="0959347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3E3DAB6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To make the whole workflow better, </w:t>
      </w:r>
      <w:proofErr w:type="spellStart"/>
      <w:r w:rsidRPr="00284657">
        <w:rPr>
          <w:rFonts w:ascii="Menlo" w:eastAsia="宋体" w:hAnsi="Menlo" w:cs="Menlo"/>
          <w:color w:val="000000"/>
          <w:kern w:val="0"/>
          <w:sz w:val="18"/>
          <w:szCs w:val="18"/>
          <w14:ligatures w14:val="none"/>
        </w:rPr>
        <w:t>i</w:t>
      </w:r>
      <w:proofErr w:type="spellEnd"/>
      <w:r w:rsidRPr="00284657">
        <w:rPr>
          <w:rFonts w:ascii="Menlo" w:eastAsia="宋体" w:hAnsi="Menlo" w:cs="Menlo"/>
          <w:color w:val="000000"/>
          <w:kern w:val="0"/>
          <w:sz w:val="18"/>
          <w:szCs w:val="18"/>
          <w14:ligatures w14:val="none"/>
        </w:rPr>
        <w:t xml:space="preserve"> think we can make improvement with the following</w:t>
      </w:r>
    </w:p>
    <w:p w14:paraId="5EE4FB1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aspects:</w:t>
      </w:r>
    </w:p>
    <w:p w14:paraId="11815A1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\begin{itemize}</w:t>
      </w:r>
    </w:p>
    <w:p w14:paraId="2A69780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\item</w:t>
      </w:r>
      <w:r w:rsidRPr="00284657">
        <w:rPr>
          <w:rFonts w:ascii="Menlo" w:eastAsia="宋体" w:hAnsi="Menlo" w:cs="Menlo"/>
          <w:color w:val="000000"/>
          <w:kern w:val="0"/>
          <w:sz w:val="18"/>
          <w:szCs w:val="18"/>
          <w14:ligatures w14:val="none"/>
        </w:rPr>
        <w:t xml:space="preserve"> Learn Time Series forecasting models more</w:t>
      </w:r>
    </w:p>
    <w:p w14:paraId="2B2D5D7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\item</w:t>
      </w:r>
      <w:r w:rsidRPr="00284657">
        <w:rPr>
          <w:rFonts w:ascii="Menlo" w:eastAsia="宋体" w:hAnsi="Menlo" w:cs="Menlo"/>
          <w:color w:val="000000"/>
          <w:kern w:val="0"/>
          <w:sz w:val="18"/>
          <w:szCs w:val="18"/>
          <w14:ligatures w14:val="none"/>
        </w:rPr>
        <w:t xml:space="preserve"> Be familiar with R and Python for Data Science</w:t>
      </w:r>
    </w:p>
    <w:p w14:paraId="066739F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r w:rsidRPr="00284657">
        <w:rPr>
          <w:rFonts w:ascii="Menlo" w:eastAsia="宋体" w:hAnsi="Menlo" w:cs="Menlo"/>
          <w:color w:val="0000FF"/>
          <w:kern w:val="0"/>
          <w:sz w:val="18"/>
          <w:szCs w:val="18"/>
          <w14:ligatures w14:val="none"/>
        </w:rPr>
        <w:t>\item</w:t>
      </w:r>
      <w:r w:rsidRPr="00284657">
        <w:rPr>
          <w:rFonts w:ascii="Menlo" w:eastAsia="宋体" w:hAnsi="Menlo" w:cs="Menlo"/>
          <w:color w:val="000000"/>
          <w:kern w:val="0"/>
          <w:sz w:val="18"/>
          <w:szCs w:val="18"/>
          <w14:ligatures w14:val="none"/>
        </w:rPr>
        <w:t xml:space="preserve"> Be familiar with using </w:t>
      </w:r>
      <w:proofErr w:type="spellStart"/>
      <w:r w:rsidRPr="00284657">
        <w:rPr>
          <w:rFonts w:ascii="Menlo" w:eastAsia="宋体" w:hAnsi="Menlo" w:cs="Menlo"/>
          <w:color w:val="000000"/>
          <w:kern w:val="0"/>
          <w:sz w:val="18"/>
          <w:szCs w:val="18"/>
          <w14:ligatures w14:val="none"/>
        </w:rPr>
        <w:t>Vscode</w:t>
      </w:r>
      <w:proofErr w:type="spellEnd"/>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Rstudio</w:t>
      </w:r>
      <w:proofErr w:type="spellEnd"/>
      <w:r w:rsidRPr="00284657">
        <w:rPr>
          <w:rFonts w:ascii="Menlo" w:eastAsia="宋体" w:hAnsi="Menlo" w:cs="Menlo"/>
          <w:color w:val="000000"/>
          <w:kern w:val="0"/>
          <w:sz w:val="18"/>
          <w:szCs w:val="18"/>
          <w14:ligatures w14:val="none"/>
        </w:rPr>
        <w:t xml:space="preserve"> and GitHub for collaboration.</w:t>
      </w:r>
    </w:p>
    <w:p w14:paraId="4127276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\end{itemize}</w:t>
      </w:r>
    </w:p>
    <w:p w14:paraId="162035A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6CB6EBD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w:t>
      </w:r>
      <w:proofErr w:type="spellStart"/>
      <w:r w:rsidRPr="00284657">
        <w:rPr>
          <w:rFonts w:ascii="Menlo" w:eastAsia="宋体" w:hAnsi="Menlo" w:cs="Menlo"/>
          <w:color w:val="0000FF"/>
          <w:kern w:val="0"/>
          <w:sz w:val="18"/>
          <w:szCs w:val="18"/>
          <w14:ligatures w14:val="none"/>
        </w:rPr>
        <w:t>clearpage</w:t>
      </w:r>
      <w:proofErr w:type="spellEnd"/>
    </w:p>
    <w:p w14:paraId="4083267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8000"/>
          <w:kern w:val="0"/>
          <w:sz w:val="18"/>
          <w:szCs w:val="18"/>
          <w14:ligatures w14:val="none"/>
        </w:rPr>
        <w:t>% Bibliography section</w:t>
      </w:r>
    </w:p>
    <w:p w14:paraId="0268AC6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\begin{</w:t>
      </w:r>
      <w:proofErr w:type="spellStart"/>
      <w:r w:rsidRPr="00284657">
        <w:rPr>
          <w:rFonts w:ascii="Menlo" w:eastAsia="宋体" w:hAnsi="Menlo" w:cs="Menlo"/>
          <w:color w:val="000000"/>
          <w:kern w:val="0"/>
          <w:sz w:val="18"/>
          <w:szCs w:val="18"/>
          <w14:ligatures w14:val="none"/>
        </w:rPr>
        <w:t>thebibliography</w:t>
      </w:r>
      <w:proofErr w:type="spellEnd"/>
      <w:r w:rsidRPr="00284657">
        <w:rPr>
          <w:rFonts w:ascii="Menlo" w:eastAsia="宋体" w:hAnsi="Menlo" w:cs="Menlo"/>
          <w:color w:val="000000"/>
          <w:kern w:val="0"/>
          <w:sz w:val="18"/>
          <w:szCs w:val="18"/>
          <w14:ligatures w14:val="none"/>
        </w:rPr>
        <w:t xml:space="preserve">}{99} </w:t>
      </w:r>
      <w:r w:rsidRPr="00284657">
        <w:rPr>
          <w:rFonts w:ascii="Menlo" w:eastAsia="宋体" w:hAnsi="Menlo" w:cs="Menlo"/>
          <w:color w:val="008000"/>
          <w:kern w:val="0"/>
          <w:sz w:val="18"/>
          <w:szCs w:val="18"/>
          <w14:ligatures w14:val="none"/>
        </w:rPr>
        <w:t>% The number specifies the width of the label</w:t>
      </w:r>
    </w:p>
    <w:p w14:paraId="04A9E1B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04446F6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bibitem</w:t>
      </w:r>
      <w:proofErr w:type="spellEnd"/>
      <w:r w:rsidRPr="00284657">
        <w:rPr>
          <w:rFonts w:ascii="Menlo" w:eastAsia="宋体" w:hAnsi="Menlo" w:cs="Menlo"/>
          <w:color w:val="000000"/>
          <w:kern w:val="0"/>
          <w:sz w:val="18"/>
          <w:szCs w:val="18"/>
          <w14:ligatures w14:val="none"/>
        </w:rPr>
        <w:t xml:space="preserve">{dabhade2021} </w:t>
      </w:r>
    </w:p>
    <w:p w14:paraId="507308B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 </w:t>
      </w:r>
      <w:proofErr w:type="spellStart"/>
      <w:r w:rsidRPr="00284657">
        <w:rPr>
          <w:rFonts w:ascii="Menlo" w:eastAsia="宋体" w:hAnsi="Menlo" w:cs="Menlo"/>
          <w:color w:val="000000"/>
          <w:kern w:val="0"/>
          <w:sz w:val="18"/>
          <w:szCs w:val="18"/>
          <w14:ligatures w14:val="none"/>
        </w:rPr>
        <w:t>Dabhade</w:t>
      </w:r>
      <w:proofErr w:type="spellEnd"/>
      <w:r w:rsidRPr="00284657">
        <w:rPr>
          <w:rFonts w:ascii="Menlo" w:eastAsia="宋体" w:hAnsi="Menlo" w:cs="Menlo"/>
          <w:color w:val="000000"/>
          <w:kern w:val="0"/>
          <w:sz w:val="18"/>
          <w:szCs w:val="18"/>
          <w14:ligatures w14:val="none"/>
        </w:rPr>
        <w:t xml:space="preserve">, S. Roy, M. S. Moustafa, S. A. Mohamed, R. El </w:t>
      </w:r>
      <w:proofErr w:type="spellStart"/>
      <w:r w:rsidRPr="00284657">
        <w:rPr>
          <w:rFonts w:ascii="Menlo" w:eastAsia="宋体" w:hAnsi="Menlo" w:cs="Menlo"/>
          <w:color w:val="000000"/>
          <w:kern w:val="0"/>
          <w:sz w:val="18"/>
          <w:szCs w:val="18"/>
          <w14:ligatures w14:val="none"/>
        </w:rPr>
        <w:t>Gendy</w:t>
      </w:r>
      <w:proofErr w:type="spellEnd"/>
      <w:r w:rsidRPr="00284657">
        <w:rPr>
          <w:rFonts w:ascii="Menlo" w:eastAsia="宋体" w:hAnsi="Menlo" w:cs="Menlo"/>
          <w:color w:val="000000"/>
          <w:kern w:val="0"/>
          <w:sz w:val="18"/>
          <w:szCs w:val="18"/>
          <w14:ligatures w14:val="none"/>
        </w:rPr>
        <w:t xml:space="preserve">, and S. Barma, </w:t>
      </w:r>
    </w:p>
    <w:p w14:paraId="68234A6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``Extreme Weather Event (Cyclone) Detection in India Using Advanced Deep Learning Techniques,'' </w:t>
      </w:r>
    </w:p>
    <w:p w14:paraId="2CEA1B26"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lastRenderedPageBreak/>
        <w:t xml:space="preserv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2021 9th International Conference on Orange Technology (ICOT)</w:t>
      </w:r>
      <w:r w:rsidRPr="00284657">
        <w:rPr>
          <w:rFonts w:ascii="Menlo" w:eastAsia="宋体" w:hAnsi="Menlo" w:cs="Menlo"/>
          <w:color w:val="000000"/>
          <w:kern w:val="0"/>
          <w:sz w:val="18"/>
          <w:szCs w:val="18"/>
          <w14:ligatures w14:val="none"/>
        </w:rPr>
        <w:t xml:space="preserve">}, </w:t>
      </w:r>
    </w:p>
    <w:p w14:paraId="2C20507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Tainan, Taiwan, 2021, pp. 1--4, </w:t>
      </w:r>
    </w:p>
    <w:p w14:paraId="6EBB4F3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doi</w:t>
      </w:r>
      <w:proofErr w:type="spellEnd"/>
      <w:r w:rsidRPr="00284657">
        <w:rPr>
          <w:rFonts w:ascii="Menlo" w:eastAsia="宋体" w:hAnsi="Menlo" w:cs="Menlo"/>
          <w:color w:val="000000"/>
          <w:kern w:val="0"/>
          <w:sz w:val="18"/>
          <w:szCs w:val="18"/>
          <w14:ligatures w14:val="none"/>
        </w:rPr>
        <w:t>: \href{</w:t>
      </w:r>
      <w:r w:rsidRPr="00284657">
        <w:rPr>
          <w:rFonts w:ascii="Menlo" w:eastAsia="宋体" w:hAnsi="Menlo" w:cs="Menlo"/>
          <w:color w:val="000000"/>
          <w:kern w:val="0"/>
          <w:sz w:val="18"/>
          <w:szCs w:val="18"/>
          <w:u w:val="single"/>
          <w14:ligatures w14:val="none"/>
        </w:rPr>
        <w:t>https://doi.org/10.1109/ICOT54518.2021.9680663</w:t>
      </w:r>
      <w:r w:rsidRPr="00284657">
        <w:rPr>
          <w:rFonts w:ascii="Menlo" w:eastAsia="宋体" w:hAnsi="Menlo" w:cs="Menlo"/>
          <w:color w:val="000000"/>
          <w:kern w:val="0"/>
          <w:sz w:val="18"/>
          <w:szCs w:val="18"/>
          <w14:ligatures w14:val="none"/>
        </w:rPr>
        <w:t>}{10.1109/ICOT54518.2021.9680663}.</w:t>
      </w:r>
    </w:p>
    <w:p w14:paraId="22DA484C"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2B144D5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bibitem</w:t>
      </w:r>
      <w:proofErr w:type="spellEnd"/>
      <w:r w:rsidRPr="00284657">
        <w:rPr>
          <w:rFonts w:ascii="Menlo" w:eastAsia="宋体" w:hAnsi="Menlo" w:cs="Menlo"/>
          <w:color w:val="000000"/>
          <w:kern w:val="0"/>
          <w:sz w:val="18"/>
          <w:szCs w:val="18"/>
          <w14:ligatures w14:val="none"/>
        </w:rPr>
        <w:t xml:space="preserve">{hussain2024} </w:t>
      </w:r>
    </w:p>
    <w:p w14:paraId="44E72818"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Hussain S., Hussain E., Saxena P., Sharma A., </w:t>
      </w:r>
      <w:proofErr w:type="spellStart"/>
      <w:r w:rsidRPr="00284657">
        <w:rPr>
          <w:rFonts w:ascii="Menlo" w:eastAsia="宋体" w:hAnsi="Menlo" w:cs="Menlo"/>
          <w:color w:val="000000"/>
          <w:kern w:val="0"/>
          <w:sz w:val="18"/>
          <w:szCs w:val="18"/>
          <w14:ligatures w14:val="none"/>
        </w:rPr>
        <w:t>Thathola</w:t>
      </w:r>
      <w:proofErr w:type="spellEnd"/>
      <w:r w:rsidRPr="00284657">
        <w:rPr>
          <w:rFonts w:ascii="Menlo" w:eastAsia="宋体" w:hAnsi="Menlo" w:cs="Menlo"/>
          <w:color w:val="000000"/>
          <w:kern w:val="0"/>
          <w:sz w:val="18"/>
          <w:szCs w:val="18"/>
          <w14:ligatures w14:val="none"/>
        </w:rPr>
        <w:t xml:space="preserve"> P., </w:t>
      </w:r>
      <w:proofErr w:type="spellStart"/>
      <w:r w:rsidRPr="00284657">
        <w:rPr>
          <w:rFonts w:ascii="Menlo" w:eastAsia="宋体" w:hAnsi="Menlo" w:cs="Menlo"/>
          <w:color w:val="000000"/>
          <w:kern w:val="0"/>
          <w:sz w:val="18"/>
          <w:szCs w:val="18"/>
          <w14:ligatures w14:val="none"/>
        </w:rPr>
        <w:t>Sonwani</w:t>
      </w:r>
      <w:proofErr w:type="spellEnd"/>
      <w:r w:rsidRPr="00284657">
        <w:rPr>
          <w:rFonts w:ascii="Menlo" w:eastAsia="宋体" w:hAnsi="Menlo" w:cs="Menlo"/>
          <w:color w:val="000000"/>
          <w:kern w:val="0"/>
          <w:sz w:val="18"/>
          <w:szCs w:val="18"/>
          <w14:ligatures w14:val="none"/>
        </w:rPr>
        <w:t xml:space="preserve"> S., </w:t>
      </w:r>
    </w:p>
    <w:p w14:paraId="72F9EA5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``Navigating the impact of climate change in India: a perspective on climate action (SDG13) and sustainable cities and communities (SDG11),'' </w:t>
      </w:r>
    </w:p>
    <w:p w14:paraId="78A12D8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Frontiers in Sustainable Cities</w:t>
      </w:r>
      <w:r w:rsidRPr="00284657">
        <w:rPr>
          <w:rFonts w:ascii="Menlo" w:eastAsia="宋体" w:hAnsi="Menlo" w:cs="Menlo"/>
          <w:color w:val="000000"/>
          <w:kern w:val="0"/>
          <w:sz w:val="18"/>
          <w:szCs w:val="18"/>
          <w14:ligatures w14:val="none"/>
        </w:rPr>
        <w:t xml:space="preserve">}, 2024 Jan 23. </w:t>
      </w:r>
    </w:p>
    <w:p w14:paraId="5A5D81EB"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Available from: </w:t>
      </w:r>
    </w:p>
    <w:p w14:paraId="504DEC69"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\href{</w:t>
      </w:r>
      <w:r w:rsidRPr="00284657">
        <w:rPr>
          <w:rFonts w:ascii="Menlo" w:eastAsia="宋体" w:hAnsi="Menlo" w:cs="Menlo"/>
          <w:color w:val="000000"/>
          <w:kern w:val="0"/>
          <w:sz w:val="18"/>
          <w:szCs w:val="18"/>
          <w:u w:val="single"/>
          <w14:ligatures w14:val="none"/>
        </w:rPr>
        <w:t>https://research-ebsco-com.ezproxy.tru.ca/linkprocessor/plink?id=6c6991da-78bd-3062-a586-5a5d83ba7467</w:t>
      </w:r>
      <w:r w:rsidRPr="00284657">
        <w:rPr>
          <w:rFonts w:ascii="Menlo" w:eastAsia="宋体" w:hAnsi="Menlo" w:cs="Menlo"/>
          <w:color w:val="000000"/>
          <w:kern w:val="0"/>
          <w:sz w:val="18"/>
          <w:szCs w:val="18"/>
          <w14:ligatures w14:val="none"/>
        </w:rPr>
        <w:t>}{https://research-ebsco-com.ezproxy.tru.ca}.</w:t>
      </w:r>
    </w:p>
    <w:p w14:paraId="5873626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5D9285E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bibitem</w:t>
      </w:r>
      <w:proofErr w:type="spellEnd"/>
      <w:r w:rsidRPr="00284657">
        <w:rPr>
          <w:rFonts w:ascii="Menlo" w:eastAsia="宋体" w:hAnsi="Menlo" w:cs="Menlo"/>
          <w:color w:val="000000"/>
          <w:kern w:val="0"/>
          <w:sz w:val="18"/>
          <w:szCs w:val="18"/>
          <w14:ligatures w14:val="none"/>
        </w:rPr>
        <w:t>{</w:t>
      </w:r>
      <w:proofErr w:type="spellStart"/>
      <w:r w:rsidRPr="00284657">
        <w:rPr>
          <w:rFonts w:ascii="Menlo" w:eastAsia="宋体" w:hAnsi="Menlo" w:cs="Menlo"/>
          <w:color w:val="000000"/>
          <w:kern w:val="0"/>
          <w:sz w:val="18"/>
          <w:szCs w:val="18"/>
          <w14:ligatures w14:val="none"/>
        </w:rPr>
        <w:t>financialriskforecasting</w:t>
      </w:r>
      <w:proofErr w:type="spellEnd"/>
      <w:r w:rsidRPr="00284657">
        <w:rPr>
          <w:rFonts w:ascii="Menlo" w:eastAsia="宋体" w:hAnsi="Menlo" w:cs="Menlo"/>
          <w:color w:val="000000"/>
          <w:kern w:val="0"/>
          <w:sz w:val="18"/>
          <w:szCs w:val="18"/>
          <w14:ligatures w14:val="none"/>
        </w:rPr>
        <w:t>}</w:t>
      </w:r>
    </w:p>
    <w:p w14:paraId="59278DC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 McNeil. </w:t>
      </w:r>
    </w:p>
    <w:p w14:paraId="5D7751E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``Financial Risk Forecasting: R Best Practice,'' </w:t>
      </w:r>
    </w:p>
    <w:p w14:paraId="458EDF3E"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Financial Risk Forecasting Notebook</w:t>
      </w:r>
      <w:r w:rsidRPr="00284657">
        <w:rPr>
          <w:rFonts w:ascii="Menlo" w:eastAsia="宋体" w:hAnsi="Menlo" w:cs="Menlo"/>
          <w:color w:val="000000"/>
          <w:kern w:val="0"/>
          <w:sz w:val="18"/>
          <w:szCs w:val="18"/>
          <w14:ligatures w14:val="none"/>
        </w:rPr>
        <w:t xml:space="preserve">}. </w:t>
      </w:r>
    </w:p>
    <w:p w14:paraId="151727D1"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Available at: \url{https://www.financialriskforecasting.com/notebook/R/BestPractice.html}. </w:t>
      </w:r>
    </w:p>
    <w:p w14:paraId="345F2BA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Accessed: November 30, 2024.</w:t>
      </w:r>
    </w:p>
    <w:p w14:paraId="421B993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37D289A2"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bibitem</w:t>
      </w:r>
      <w:proofErr w:type="spellEnd"/>
      <w:r w:rsidRPr="00284657">
        <w:rPr>
          <w:rFonts w:ascii="Menlo" w:eastAsia="宋体" w:hAnsi="Menlo" w:cs="Menlo"/>
          <w:color w:val="000000"/>
          <w:kern w:val="0"/>
          <w:sz w:val="18"/>
          <w:szCs w:val="18"/>
          <w14:ligatures w14:val="none"/>
        </w:rPr>
        <w:t>{fpp3stl}</w:t>
      </w:r>
    </w:p>
    <w:p w14:paraId="22F6E8D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H. Hyndman and G. </w:t>
      </w:r>
      <w:proofErr w:type="spellStart"/>
      <w:r w:rsidRPr="00284657">
        <w:rPr>
          <w:rFonts w:ascii="Menlo" w:eastAsia="宋体" w:hAnsi="Menlo" w:cs="Menlo"/>
          <w:color w:val="000000"/>
          <w:kern w:val="0"/>
          <w:sz w:val="18"/>
          <w:szCs w:val="18"/>
          <w14:ligatures w14:val="none"/>
        </w:rPr>
        <w:t>Athanasopoulos</w:t>
      </w:r>
      <w:proofErr w:type="spellEnd"/>
      <w:r w:rsidRPr="00284657">
        <w:rPr>
          <w:rFonts w:ascii="Menlo" w:eastAsia="宋体" w:hAnsi="Menlo" w:cs="Menlo"/>
          <w:color w:val="000000"/>
          <w:kern w:val="0"/>
          <w:sz w:val="18"/>
          <w:szCs w:val="18"/>
          <w14:ligatures w14:val="none"/>
        </w:rPr>
        <w:t xml:space="preserve">. </w:t>
      </w:r>
    </w:p>
    <w:p w14:paraId="754F438A"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``STL Decomposition,'' </w:t>
      </w:r>
    </w:p>
    <w:p w14:paraId="7CDEF140"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w:t>
      </w:r>
      <w:proofErr w:type="spellStart"/>
      <w:r w:rsidRPr="00284657">
        <w:rPr>
          <w:rFonts w:ascii="Menlo" w:eastAsia="宋体" w:hAnsi="Menlo" w:cs="Menlo"/>
          <w:color w:val="000000"/>
          <w:kern w:val="0"/>
          <w:sz w:val="18"/>
          <w:szCs w:val="18"/>
          <w14:ligatures w14:val="none"/>
        </w:rPr>
        <w:t>textit</w:t>
      </w:r>
      <w:proofErr w:type="spellEnd"/>
      <w:r w:rsidRPr="00284657">
        <w:rPr>
          <w:rFonts w:ascii="Menlo" w:eastAsia="宋体" w:hAnsi="Menlo" w:cs="Menlo"/>
          <w:color w:val="000000"/>
          <w:kern w:val="0"/>
          <w:sz w:val="18"/>
          <w:szCs w:val="18"/>
          <w14:ligatures w14:val="none"/>
        </w:rPr>
        <w:t>{</w:t>
      </w:r>
      <w:r w:rsidRPr="00284657">
        <w:rPr>
          <w:rFonts w:ascii="Menlo" w:eastAsia="宋体" w:hAnsi="Menlo" w:cs="Menlo"/>
          <w:i/>
          <w:iCs/>
          <w:color w:val="000000"/>
          <w:kern w:val="0"/>
          <w:sz w:val="18"/>
          <w:szCs w:val="18"/>
          <w14:ligatures w14:val="none"/>
        </w:rPr>
        <w:t>Forecasting: Principles and Practice (3rd ed.)</w:t>
      </w:r>
      <w:r w:rsidRPr="00284657">
        <w:rPr>
          <w:rFonts w:ascii="Menlo" w:eastAsia="宋体" w:hAnsi="Menlo" w:cs="Menlo"/>
          <w:color w:val="000000"/>
          <w:kern w:val="0"/>
          <w:sz w:val="18"/>
          <w:szCs w:val="18"/>
          <w14:ligatures w14:val="none"/>
        </w:rPr>
        <w:t xml:space="preserve">}. </w:t>
      </w:r>
    </w:p>
    <w:p w14:paraId="0FDA28A7"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Available at: \</w:t>
      </w:r>
      <w:proofErr w:type="spellStart"/>
      <w:r w:rsidRPr="00284657">
        <w:rPr>
          <w:rFonts w:ascii="Menlo" w:eastAsia="宋体" w:hAnsi="Menlo" w:cs="Menlo"/>
          <w:color w:val="000000"/>
          <w:kern w:val="0"/>
          <w:sz w:val="18"/>
          <w:szCs w:val="18"/>
          <w14:ligatures w14:val="none"/>
        </w:rPr>
        <w:t>url</w:t>
      </w:r>
      <w:proofErr w:type="spellEnd"/>
      <w:r w:rsidRPr="00284657">
        <w:rPr>
          <w:rFonts w:ascii="Menlo" w:eastAsia="宋体" w:hAnsi="Menlo" w:cs="Menlo"/>
          <w:color w:val="000000"/>
          <w:kern w:val="0"/>
          <w:sz w:val="18"/>
          <w:szCs w:val="18"/>
          <w14:ligatures w14:val="none"/>
        </w:rPr>
        <w:t xml:space="preserve">{https://otexts.com/fpp3/stl.html}. </w:t>
      </w:r>
    </w:p>
    <w:p w14:paraId="3F5640A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 xml:space="preserve">    Accessed: November 30, 2024.</w:t>
      </w:r>
    </w:p>
    <w:p w14:paraId="6AFAD9B3"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p>
    <w:p w14:paraId="347E871D"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w:t>
      </w:r>
      <w:proofErr w:type="spellStart"/>
      <w:r w:rsidRPr="00284657">
        <w:rPr>
          <w:rFonts w:ascii="Menlo" w:eastAsia="宋体" w:hAnsi="Menlo" w:cs="Menlo"/>
          <w:color w:val="000000"/>
          <w:kern w:val="0"/>
          <w:sz w:val="18"/>
          <w:szCs w:val="18"/>
          <w14:ligatures w14:val="none"/>
        </w:rPr>
        <w:t>thebibliography</w:t>
      </w:r>
      <w:proofErr w:type="spellEnd"/>
      <w:r w:rsidRPr="00284657">
        <w:rPr>
          <w:rFonts w:ascii="Menlo" w:eastAsia="宋体" w:hAnsi="Menlo" w:cs="Menlo"/>
          <w:color w:val="000000"/>
          <w:kern w:val="0"/>
          <w:sz w:val="18"/>
          <w:szCs w:val="18"/>
          <w14:ligatures w14:val="none"/>
        </w:rPr>
        <w:t>}</w:t>
      </w:r>
    </w:p>
    <w:p w14:paraId="75122A57"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br/>
      </w:r>
      <w:r w:rsidRPr="00284657">
        <w:rPr>
          <w:rFonts w:ascii="Menlo" w:eastAsia="宋体" w:hAnsi="Menlo" w:cs="Menlo"/>
          <w:color w:val="000000"/>
          <w:kern w:val="0"/>
          <w:sz w:val="18"/>
          <w:szCs w:val="18"/>
          <w14:ligatures w14:val="none"/>
        </w:rPr>
        <w:br/>
      </w:r>
      <w:r w:rsidRPr="00284657">
        <w:rPr>
          <w:rFonts w:ascii="Menlo" w:eastAsia="宋体" w:hAnsi="Menlo" w:cs="Menlo"/>
          <w:color w:val="000000"/>
          <w:kern w:val="0"/>
          <w:sz w:val="18"/>
          <w:szCs w:val="18"/>
          <w14:ligatures w14:val="none"/>
        </w:rPr>
        <w:br/>
      </w:r>
    </w:p>
    <w:p w14:paraId="54EF3E65"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8000"/>
          <w:kern w:val="0"/>
          <w:sz w:val="18"/>
          <w:szCs w:val="18"/>
          <w14:ligatures w14:val="none"/>
        </w:rPr>
        <w:t>% \input{sections/</w:t>
      </w:r>
      <w:proofErr w:type="spellStart"/>
      <w:r w:rsidRPr="00284657">
        <w:rPr>
          <w:rFonts w:ascii="Menlo" w:eastAsia="宋体" w:hAnsi="Menlo" w:cs="Menlo"/>
          <w:color w:val="008000"/>
          <w:kern w:val="0"/>
          <w:sz w:val="18"/>
          <w:szCs w:val="18"/>
          <w14:ligatures w14:val="none"/>
        </w:rPr>
        <w:t>appendix_figure.tex</w:t>
      </w:r>
      <w:proofErr w:type="spellEnd"/>
      <w:r w:rsidRPr="00284657">
        <w:rPr>
          <w:rFonts w:ascii="Menlo" w:eastAsia="宋体" w:hAnsi="Menlo" w:cs="Menlo"/>
          <w:color w:val="008000"/>
          <w:kern w:val="0"/>
          <w:sz w:val="18"/>
          <w:szCs w:val="18"/>
          <w14:ligatures w14:val="none"/>
        </w:rPr>
        <w:t>}</w:t>
      </w:r>
    </w:p>
    <w:p w14:paraId="79398D04"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FF"/>
          <w:kern w:val="0"/>
          <w:sz w:val="18"/>
          <w:szCs w:val="18"/>
          <w14:ligatures w14:val="none"/>
        </w:rPr>
        <w:t>\input</w:t>
      </w:r>
      <w:r w:rsidRPr="00284657">
        <w:rPr>
          <w:rFonts w:ascii="Menlo" w:eastAsia="宋体" w:hAnsi="Menlo" w:cs="Menlo"/>
          <w:color w:val="000000"/>
          <w:kern w:val="0"/>
          <w:sz w:val="18"/>
          <w:szCs w:val="18"/>
          <w14:ligatures w14:val="none"/>
        </w:rPr>
        <w:t>{sections/</w:t>
      </w:r>
      <w:proofErr w:type="spellStart"/>
      <w:r w:rsidRPr="00284657">
        <w:rPr>
          <w:rFonts w:ascii="Menlo" w:eastAsia="宋体" w:hAnsi="Menlo" w:cs="Menlo"/>
          <w:color w:val="000000"/>
          <w:kern w:val="0"/>
          <w:sz w:val="18"/>
          <w:szCs w:val="18"/>
          <w14:ligatures w14:val="none"/>
        </w:rPr>
        <w:t>appendix_table.tex</w:t>
      </w:r>
      <w:proofErr w:type="spellEnd"/>
      <w:r w:rsidRPr="00284657">
        <w:rPr>
          <w:rFonts w:ascii="Menlo" w:eastAsia="宋体" w:hAnsi="Menlo" w:cs="Menlo"/>
          <w:color w:val="000000"/>
          <w:kern w:val="0"/>
          <w:sz w:val="18"/>
          <w:szCs w:val="18"/>
          <w14:ligatures w14:val="none"/>
        </w:rPr>
        <w:t>}</w:t>
      </w:r>
    </w:p>
    <w:p w14:paraId="2FE3DAF9" w14:textId="77777777" w:rsidR="00284657" w:rsidRPr="00284657" w:rsidRDefault="00284657" w:rsidP="00284657">
      <w:pPr>
        <w:pStyle w:val="a9"/>
        <w:widowControl/>
        <w:numPr>
          <w:ilvl w:val="0"/>
          <w:numId w:val="2"/>
        </w:numPr>
        <w:shd w:val="clear" w:color="auto" w:fill="FFFFFF"/>
        <w:spacing w:after="240" w:line="270" w:lineRule="atLeast"/>
        <w:jc w:val="left"/>
        <w:rPr>
          <w:rFonts w:ascii="Menlo" w:eastAsia="宋体" w:hAnsi="Menlo" w:cs="Menlo"/>
          <w:color w:val="000000"/>
          <w:kern w:val="0"/>
          <w:sz w:val="18"/>
          <w:szCs w:val="18"/>
          <w14:ligatures w14:val="none"/>
        </w:rPr>
      </w:pPr>
    </w:p>
    <w:p w14:paraId="53545A7F" w14:textId="77777777" w:rsidR="00284657" w:rsidRPr="00284657" w:rsidRDefault="00284657" w:rsidP="00284657">
      <w:pPr>
        <w:pStyle w:val="a9"/>
        <w:widowControl/>
        <w:numPr>
          <w:ilvl w:val="0"/>
          <w:numId w:val="2"/>
        </w:numPr>
        <w:shd w:val="clear" w:color="auto" w:fill="FFFFFF"/>
        <w:spacing w:line="270" w:lineRule="atLeast"/>
        <w:jc w:val="left"/>
        <w:rPr>
          <w:rFonts w:ascii="Menlo" w:eastAsia="宋体" w:hAnsi="Menlo" w:cs="Menlo"/>
          <w:color w:val="000000"/>
          <w:kern w:val="0"/>
          <w:sz w:val="18"/>
          <w:szCs w:val="18"/>
          <w14:ligatures w14:val="none"/>
        </w:rPr>
      </w:pPr>
      <w:r w:rsidRPr="00284657">
        <w:rPr>
          <w:rFonts w:ascii="Menlo" w:eastAsia="宋体" w:hAnsi="Menlo" w:cs="Menlo"/>
          <w:color w:val="000000"/>
          <w:kern w:val="0"/>
          <w:sz w:val="18"/>
          <w:szCs w:val="18"/>
          <w14:ligatures w14:val="none"/>
        </w:rPr>
        <w:t>\end{document}</w:t>
      </w:r>
    </w:p>
    <w:p w14:paraId="38C66207" w14:textId="49EF32E9" w:rsidR="00AF78F0" w:rsidRPr="00AF78F0" w:rsidRDefault="00AF78F0" w:rsidP="00AF78F0">
      <w:pPr>
        <w:pStyle w:val="a9"/>
        <w:numPr>
          <w:ilvl w:val="0"/>
          <w:numId w:val="2"/>
        </w:num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p>
    <w:sectPr w:rsidR="00AF78F0" w:rsidRPr="00AF7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E15"/>
    <w:multiLevelType w:val="hybridMultilevel"/>
    <w:tmpl w:val="4306B06A"/>
    <w:lvl w:ilvl="0" w:tplc="95A45C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0D4184"/>
    <w:multiLevelType w:val="hybridMultilevel"/>
    <w:tmpl w:val="8ACC37DA"/>
    <w:lvl w:ilvl="0" w:tplc="785E24D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501A82"/>
    <w:multiLevelType w:val="hybridMultilevel"/>
    <w:tmpl w:val="0A7C7222"/>
    <w:lvl w:ilvl="0" w:tplc="D7126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0805642">
    <w:abstractNumId w:val="2"/>
  </w:num>
  <w:num w:numId="2" w16cid:durableId="1669550612">
    <w:abstractNumId w:val="1"/>
  </w:num>
  <w:num w:numId="3" w16cid:durableId="587929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ishu Liu">
    <w15:presenceInfo w15:providerId="AD" w15:userId="S::T00728937@mytru.ca::af707bb3-89eb-4120-82e6-0326d4fc7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trackRevision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F3"/>
    <w:rsid w:val="000A2B61"/>
    <w:rsid w:val="000B23DB"/>
    <w:rsid w:val="00187464"/>
    <w:rsid w:val="00276F68"/>
    <w:rsid w:val="00284657"/>
    <w:rsid w:val="00294490"/>
    <w:rsid w:val="002D563C"/>
    <w:rsid w:val="00381B33"/>
    <w:rsid w:val="00554D99"/>
    <w:rsid w:val="00594726"/>
    <w:rsid w:val="00724441"/>
    <w:rsid w:val="007D5B92"/>
    <w:rsid w:val="008B4C41"/>
    <w:rsid w:val="00943236"/>
    <w:rsid w:val="00A1236A"/>
    <w:rsid w:val="00AC0330"/>
    <w:rsid w:val="00AF78F0"/>
    <w:rsid w:val="00B20FEE"/>
    <w:rsid w:val="00B3615A"/>
    <w:rsid w:val="00B41846"/>
    <w:rsid w:val="00B67069"/>
    <w:rsid w:val="00BD4F3E"/>
    <w:rsid w:val="00C114CD"/>
    <w:rsid w:val="00D007FE"/>
    <w:rsid w:val="00D044C6"/>
    <w:rsid w:val="00E561F5"/>
    <w:rsid w:val="00EA0CF2"/>
    <w:rsid w:val="00F3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58DD"/>
  <w15:chartTrackingRefBased/>
  <w15:docId w15:val="{A05329A7-511B-4912-A9E8-F35A519B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6BF3"/>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F36BF3"/>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F36BF3"/>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F36BF3"/>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F36BF3"/>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F36BF3"/>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F36BF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6BF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36BF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6BF3"/>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F36BF3"/>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F36BF3"/>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F36BF3"/>
    <w:rPr>
      <w:rFonts w:cstheme="majorBidi"/>
      <w:color w:val="365F91" w:themeColor="accent1" w:themeShade="BF"/>
      <w:sz w:val="28"/>
      <w:szCs w:val="28"/>
    </w:rPr>
  </w:style>
  <w:style w:type="character" w:customStyle="1" w:styleId="50">
    <w:name w:val="标题 5 字符"/>
    <w:basedOn w:val="a0"/>
    <w:link w:val="5"/>
    <w:uiPriority w:val="9"/>
    <w:semiHidden/>
    <w:rsid w:val="00F36BF3"/>
    <w:rPr>
      <w:rFonts w:cstheme="majorBidi"/>
      <w:color w:val="365F91" w:themeColor="accent1" w:themeShade="BF"/>
      <w:sz w:val="24"/>
      <w:szCs w:val="24"/>
    </w:rPr>
  </w:style>
  <w:style w:type="character" w:customStyle="1" w:styleId="60">
    <w:name w:val="标题 6 字符"/>
    <w:basedOn w:val="a0"/>
    <w:link w:val="6"/>
    <w:uiPriority w:val="9"/>
    <w:semiHidden/>
    <w:rsid w:val="00F36BF3"/>
    <w:rPr>
      <w:rFonts w:cstheme="majorBidi"/>
      <w:b/>
      <w:bCs/>
      <w:color w:val="365F91" w:themeColor="accent1" w:themeShade="BF"/>
    </w:rPr>
  </w:style>
  <w:style w:type="character" w:customStyle="1" w:styleId="70">
    <w:name w:val="标题 7 字符"/>
    <w:basedOn w:val="a0"/>
    <w:link w:val="7"/>
    <w:uiPriority w:val="9"/>
    <w:semiHidden/>
    <w:rsid w:val="00F36BF3"/>
    <w:rPr>
      <w:rFonts w:cstheme="majorBidi"/>
      <w:b/>
      <w:bCs/>
      <w:color w:val="595959" w:themeColor="text1" w:themeTint="A6"/>
    </w:rPr>
  </w:style>
  <w:style w:type="character" w:customStyle="1" w:styleId="80">
    <w:name w:val="标题 8 字符"/>
    <w:basedOn w:val="a0"/>
    <w:link w:val="8"/>
    <w:uiPriority w:val="9"/>
    <w:semiHidden/>
    <w:rsid w:val="00F36BF3"/>
    <w:rPr>
      <w:rFonts w:cstheme="majorBidi"/>
      <w:color w:val="595959" w:themeColor="text1" w:themeTint="A6"/>
    </w:rPr>
  </w:style>
  <w:style w:type="character" w:customStyle="1" w:styleId="90">
    <w:name w:val="标题 9 字符"/>
    <w:basedOn w:val="a0"/>
    <w:link w:val="9"/>
    <w:uiPriority w:val="9"/>
    <w:semiHidden/>
    <w:rsid w:val="00F36BF3"/>
    <w:rPr>
      <w:rFonts w:eastAsiaTheme="majorEastAsia" w:cstheme="majorBidi"/>
      <w:color w:val="595959" w:themeColor="text1" w:themeTint="A6"/>
    </w:rPr>
  </w:style>
  <w:style w:type="paragraph" w:styleId="a3">
    <w:name w:val="Title"/>
    <w:basedOn w:val="a"/>
    <w:next w:val="a"/>
    <w:link w:val="a4"/>
    <w:uiPriority w:val="10"/>
    <w:qFormat/>
    <w:rsid w:val="00F36B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6B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6B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6B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6BF3"/>
    <w:pPr>
      <w:spacing w:before="160" w:after="160"/>
      <w:jc w:val="center"/>
    </w:pPr>
    <w:rPr>
      <w:i/>
      <w:iCs/>
      <w:color w:val="404040" w:themeColor="text1" w:themeTint="BF"/>
    </w:rPr>
  </w:style>
  <w:style w:type="character" w:customStyle="1" w:styleId="a8">
    <w:name w:val="引用 字符"/>
    <w:basedOn w:val="a0"/>
    <w:link w:val="a7"/>
    <w:uiPriority w:val="29"/>
    <w:rsid w:val="00F36BF3"/>
    <w:rPr>
      <w:i/>
      <w:iCs/>
      <w:color w:val="404040" w:themeColor="text1" w:themeTint="BF"/>
    </w:rPr>
  </w:style>
  <w:style w:type="paragraph" w:styleId="a9">
    <w:name w:val="List Paragraph"/>
    <w:basedOn w:val="a"/>
    <w:uiPriority w:val="34"/>
    <w:qFormat/>
    <w:rsid w:val="00F36BF3"/>
    <w:pPr>
      <w:ind w:left="720"/>
      <w:contextualSpacing/>
    </w:pPr>
  </w:style>
  <w:style w:type="character" w:styleId="aa">
    <w:name w:val="Intense Emphasis"/>
    <w:basedOn w:val="a0"/>
    <w:uiPriority w:val="21"/>
    <w:qFormat/>
    <w:rsid w:val="00F36BF3"/>
    <w:rPr>
      <w:i/>
      <w:iCs/>
      <w:color w:val="365F91" w:themeColor="accent1" w:themeShade="BF"/>
    </w:rPr>
  </w:style>
  <w:style w:type="paragraph" w:styleId="ab">
    <w:name w:val="Intense Quote"/>
    <w:basedOn w:val="a"/>
    <w:next w:val="a"/>
    <w:link w:val="ac"/>
    <w:uiPriority w:val="30"/>
    <w:qFormat/>
    <w:rsid w:val="00F36B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F36BF3"/>
    <w:rPr>
      <w:i/>
      <w:iCs/>
      <w:color w:val="365F91" w:themeColor="accent1" w:themeShade="BF"/>
    </w:rPr>
  </w:style>
  <w:style w:type="character" w:styleId="ad">
    <w:name w:val="Intense Reference"/>
    <w:basedOn w:val="a0"/>
    <w:uiPriority w:val="32"/>
    <w:qFormat/>
    <w:rsid w:val="00F36BF3"/>
    <w:rPr>
      <w:b/>
      <w:bCs/>
      <w:smallCaps/>
      <w:color w:val="365F91" w:themeColor="accent1" w:themeShade="BF"/>
      <w:spacing w:val="5"/>
    </w:rPr>
  </w:style>
  <w:style w:type="character" w:styleId="ae">
    <w:name w:val="Hyperlink"/>
    <w:basedOn w:val="a0"/>
    <w:uiPriority w:val="99"/>
    <w:unhideWhenUsed/>
    <w:rsid w:val="00AF78F0"/>
    <w:rPr>
      <w:color w:val="0000FF" w:themeColor="hyperlink"/>
      <w:u w:val="single"/>
    </w:rPr>
  </w:style>
  <w:style w:type="character" w:styleId="af">
    <w:name w:val="Unresolved Mention"/>
    <w:basedOn w:val="a0"/>
    <w:uiPriority w:val="99"/>
    <w:semiHidden/>
    <w:unhideWhenUsed/>
    <w:rsid w:val="00AF78F0"/>
    <w:rPr>
      <w:color w:val="605E5C"/>
      <w:shd w:val="clear" w:color="auto" w:fill="E1DFDD"/>
    </w:rPr>
  </w:style>
  <w:style w:type="paragraph" w:styleId="af0">
    <w:name w:val="Revision"/>
    <w:hidden/>
    <w:uiPriority w:val="99"/>
    <w:semiHidden/>
    <w:rsid w:val="00E56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1727">
      <w:bodyDiv w:val="1"/>
      <w:marLeft w:val="0"/>
      <w:marRight w:val="0"/>
      <w:marTop w:val="0"/>
      <w:marBottom w:val="0"/>
      <w:divBdr>
        <w:top w:val="none" w:sz="0" w:space="0" w:color="auto"/>
        <w:left w:val="none" w:sz="0" w:space="0" w:color="auto"/>
        <w:bottom w:val="none" w:sz="0" w:space="0" w:color="auto"/>
        <w:right w:val="none" w:sz="0" w:space="0" w:color="auto"/>
      </w:divBdr>
      <w:divsChild>
        <w:div w:id="1419060552">
          <w:marLeft w:val="0"/>
          <w:marRight w:val="0"/>
          <w:marTop w:val="0"/>
          <w:marBottom w:val="0"/>
          <w:divBdr>
            <w:top w:val="none" w:sz="0" w:space="0" w:color="auto"/>
            <w:left w:val="none" w:sz="0" w:space="0" w:color="auto"/>
            <w:bottom w:val="none" w:sz="0" w:space="0" w:color="auto"/>
            <w:right w:val="none" w:sz="0" w:space="0" w:color="auto"/>
          </w:divBdr>
          <w:divsChild>
            <w:div w:id="429620789">
              <w:marLeft w:val="0"/>
              <w:marRight w:val="0"/>
              <w:marTop w:val="0"/>
              <w:marBottom w:val="0"/>
              <w:divBdr>
                <w:top w:val="none" w:sz="0" w:space="0" w:color="auto"/>
                <w:left w:val="none" w:sz="0" w:space="0" w:color="auto"/>
                <w:bottom w:val="none" w:sz="0" w:space="0" w:color="auto"/>
                <w:right w:val="none" w:sz="0" w:space="0" w:color="auto"/>
              </w:divBdr>
            </w:div>
            <w:div w:id="1396119944">
              <w:marLeft w:val="0"/>
              <w:marRight w:val="0"/>
              <w:marTop w:val="0"/>
              <w:marBottom w:val="0"/>
              <w:divBdr>
                <w:top w:val="none" w:sz="0" w:space="0" w:color="auto"/>
                <w:left w:val="none" w:sz="0" w:space="0" w:color="auto"/>
                <w:bottom w:val="none" w:sz="0" w:space="0" w:color="auto"/>
                <w:right w:val="none" w:sz="0" w:space="0" w:color="auto"/>
              </w:divBdr>
            </w:div>
            <w:div w:id="1995639295">
              <w:marLeft w:val="0"/>
              <w:marRight w:val="0"/>
              <w:marTop w:val="0"/>
              <w:marBottom w:val="0"/>
              <w:divBdr>
                <w:top w:val="none" w:sz="0" w:space="0" w:color="auto"/>
                <w:left w:val="none" w:sz="0" w:space="0" w:color="auto"/>
                <w:bottom w:val="none" w:sz="0" w:space="0" w:color="auto"/>
                <w:right w:val="none" w:sz="0" w:space="0" w:color="auto"/>
              </w:divBdr>
            </w:div>
            <w:div w:id="124742587">
              <w:marLeft w:val="0"/>
              <w:marRight w:val="0"/>
              <w:marTop w:val="0"/>
              <w:marBottom w:val="0"/>
              <w:divBdr>
                <w:top w:val="none" w:sz="0" w:space="0" w:color="auto"/>
                <w:left w:val="none" w:sz="0" w:space="0" w:color="auto"/>
                <w:bottom w:val="none" w:sz="0" w:space="0" w:color="auto"/>
                <w:right w:val="none" w:sz="0" w:space="0" w:color="auto"/>
              </w:divBdr>
            </w:div>
            <w:div w:id="504171716">
              <w:marLeft w:val="0"/>
              <w:marRight w:val="0"/>
              <w:marTop w:val="0"/>
              <w:marBottom w:val="0"/>
              <w:divBdr>
                <w:top w:val="none" w:sz="0" w:space="0" w:color="auto"/>
                <w:left w:val="none" w:sz="0" w:space="0" w:color="auto"/>
                <w:bottom w:val="none" w:sz="0" w:space="0" w:color="auto"/>
                <w:right w:val="none" w:sz="0" w:space="0" w:color="auto"/>
              </w:divBdr>
            </w:div>
            <w:div w:id="1448885489">
              <w:marLeft w:val="0"/>
              <w:marRight w:val="0"/>
              <w:marTop w:val="0"/>
              <w:marBottom w:val="0"/>
              <w:divBdr>
                <w:top w:val="none" w:sz="0" w:space="0" w:color="auto"/>
                <w:left w:val="none" w:sz="0" w:space="0" w:color="auto"/>
                <w:bottom w:val="none" w:sz="0" w:space="0" w:color="auto"/>
                <w:right w:val="none" w:sz="0" w:space="0" w:color="auto"/>
              </w:divBdr>
            </w:div>
            <w:div w:id="363672193">
              <w:marLeft w:val="0"/>
              <w:marRight w:val="0"/>
              <w:marTop w:val="0"/>
              <w:marBottom w:val="0"/>
              <w:divBdr>
                <w:top w:val="none" w:sz="0" w:space="0" w:color="auto"/>
                <w:left w:val="none" w:sz="0" w:space="0" w:color="auto"/>
                <w:bottom w:val="none" w:sz="0" w:space="0" w:color="auto"/>
                <w:right w:val="none" w:sz="0" w:space="0" w:color="auto"/>
              </w:divBdr>
            </w:div>
            <w:div w:id="582877439">
              <w:marLeft w:val="0"/>
              <w:marRight w:val="0"/>
              <w:marTop w:val="0"/>
              <w:marBottom w:val="0"/>
              <w:divBdr>
                <w:top w:val="none" w:sz="0" w:space="0" w:color="auto"/>
                <w:left w:val="none" w:sz="0" w:space="0" w:color="auto"/>
                <w:bottom w:val="none" w:sz="0" w:space="0" w:color="auto"/>
                <w:right w:val="none" w:sz="0" w:space="0" w:color="auto"/>
              </w:divBdr>
            </w:div>
            <w:div w:id="815219737">
              <w:marLeft w:val="0"/>
              <w:marRight w:val="0"/>
              <w:marTop w:val="0"/>
              <w:marBottom w:val="0"/>
              <w:divBdr>
                <w:top w:val="none" w:sz="0" w:space="0" w:color="auto"/>
                <w:left w:val="none" w:sz="0" w:space="0" w:color="auto"/>
                <w:bottom w:val="none" w:sz="0" w:space="0" w:color="auto"/>
                <w:right w:val="none" w:sz="0" w:space="0" w:color="auto"/>
              </w:divBdr>
            </w:div>
            <w:div w:id="81227011">
              <w:marLeft w:val="0"/>
              <w:marRight w:val="0"/>
              <w:marTop w:val="0"/>
              <w:marBottom w:val="0"/>
              <w:divBdr>
                <w:top w:val="none" w:sz="0" w:space="0" w:color="auto"/>
                <w:left w:val="none" w:sz="0" w:space="0" w:color="auto"/>
                <w:bottom w:val="none" w:sz="0" w:space="0" w:color="auto"/>
                <w:right w:val="none" w:sz="0" w:space="0" w:color="auto"/>
              </w:divBdr>
            </w:div>
            <w:div w:id="650208235">
              <w:marLeft w:val="0"/>
              <w:marRight w:val="0"/>
              <w:marTop w:val="0"/>
              <w:marBottom w:val="0"/>
              <w:divBdr>
                <w:top w:val="none" w:sz="0" w:space="0" w:color="auto"/>
                <w:left w:val="none" w:sz="0" w:space="0" w:color="auto"/>
                <w:bottom w:val="none" w:sz="0" w:space="0" w:color="auto"/>
                <w:right w:val="none" w:sz="0" w:space="0" w:color="auto"/>
              </w:divBdr>
            </w:div>
            <w:div w:id="1439563815">
              <w:marLeft w:val="0"/>
              <w:marRight w:val="0"/>
              <w:marTop w:val="0"/>
              <w:marBottom w:val="0"/>
              <w:divBdr>
                <w:top w:val="none" w:sz="0" w:space="0" w:color="auto"/>
                <w:left w:val="none" w:sz="0" w:space="0" w:color="auto"/>
                <w:bottom w:val="none" w:sz="0" w:space="0" w:color="auto"/>
                <w:right w:val="none" w:sz="0" w:space="0" w:color="auto"/>
              </w:divBdr>
            </w:div>
            <w:div w:id="1389955453">
              <w:marLeft w:val="0"/>
              <w:marRight w:val="0"/>
              <w:marTop w:val="0"/>
              <w:marBottom w:val="0"/>
              <w:divBdr>
                <w:top w:val="none" w:sz="0" w:space="0" w:color="auto"/>
                <w:left w:val="none" w:sz="0" w:space="0" w:color="auto"/>
                <w:bottom w:val="none" w:sz="0" w:space="0" w:color="auto"/>
                <w:right w:val="none" w:sz="0" w:space="0" w:color="auto"/>
              </w:divBdr>
            </w:div>
            <w:div w:id="389379085">
              <w:marLeft w:val="0"/>
              <w:marRight w:val="0"/>
              <w:marTop w:val="0"/>
              <w:marBottom w:val="0"/>
              <w:divBdr>
                <w:top w:val="none" w:sz="0" w:space="0" w:color="auto"/>
                <w:left w:val="none" w:sz="0" w:space="0" w:color="auto"/>
                <w:bottom w:val="none" w:sz="0" w:space="0" w:color="auto"/>
                <w:right w:val="none" w:sz="0" w:space="0" w:color="auto"/>
              </w:divBdr>
            </w:div>
            <w:div w:id="1332610972">
              <w:marLeft w:val="0"/>
              <w:marRight w:val="0"/>
              <w:marTop w:val="0"/>
              <w:marBottom w:val="0"/>
              <w:divBdr>
                <w:top w:val="none" w:sz="0" w:space="0" w:color="auto"/>
                <w:left w:val="none" w:sz="0" w:space="0" w:color="auto"/>
                <w:bottom w:val="none" w:sz="0" w:space="0" w:color="auto"/>
                <w:right w:val="none" w:sz="0" w:space="0" w:color="auto"/>
              </w:divBdr>
            </w:div>
            <w:div w:id="87119247">
              <w:marLeft w:val="0"/>
              <w:marRight w:val="0"/>
              <w:marTop w:val="0"/>
              <w:marBottom w:val="0"/>
              <w:divBdr>
                <w:top w:val="none" w:sz="0" w:space="0" w:color="auto"/>
                <w:left w:val="none" w:sz="0" w:space="0" w:color="auto"/>
                <w:bottom w:val="none" w:sz="0" w:space="0" w:color="auto"/>
                <w:right w:val="none" w:sz="0" w:space="0" w:color="auto"/>
              </w:divBdr>
            </w:div>
            <w:div w:id="1798525750">
              <w:marLeft w:val="0"/>
              <w:marRight w:val="0"/>
              <w:marTop w:val="0"/>
              <w:marBottom w:val="0"/>
              <w:divBdr>
                <w:top w:val="none" w:sz="0" w:space="0" w:color="auto"/>
                <w:left w:val="none" w:sz="0" w:space="0" w:color="auto"/>
                <w:bottom w:val="none" w:sz="0" w:space="0" w:color="auto"/>
                <w:right w:val="none" w:sz="0" w:space="0" w:color="auto"/>
              </w:divBdr>
            </w:div>
            <w:div w:id="1336541552">
              <w:marLeft w:val="0"/>
              <w:marRight w:val="0"/>
              <w:marTop w:val="0"/>
              <w:marBottom w:val="0"/>
              <w:divBdr>
                <w:top w:val="none" w:sz="0" w:space="0" w:color="auto"/>
                <w:left w:val="none" w:sz="0" w:space="0" w:color="auto"/>
                <w:bottom w:val="none" w:sz="0" w:space="0" w:color="auto"/>
                <w:right w:val="none" w:sz="0" w:space="0" w:color="auto"/>
              </w:divBdr>
            </w:div>
            <w:div w:id="631865329">
              <w:marLeft w:val="0"/>
              <w:marRight w:val="0"/>
              <w:marTop w:val="0"/>
              <w:marBottom w:val="0"/>
              <w:divBdr>
                <w:top w:val="none" w:sz="0" w:space="0" w:color="auto"/>
                <w:left w:val="none" w:sz="0" w:space="0" w:color="auto"/>
                <w:bottom w:val="none" w:sz="0" w:space="0" w:color="auto"/>
                <w:right w:val="none" w:sz="0" w:space="0" w:color="auto"/>
              </w:divBdr>
            </w:div>
            <w:div w:id="1858737245">
              <w:marLeft w:val="0"/>
              <w:marRight w:val="0"/>
              <w:marTop w:val="0"/>
              <w:marBottom w:val="0"/>
              <w:divBdr>
                <w:top w:val="none" w:sz="0" w:space="0" w:color="auto"/>
                <w:left w:val="none" w:sz="0" w:space="0" w:color="auto"/>
                <w:bottom w:val="none" w:sz="0" w:space="0" w:color="auto"/>
                <w:right w:val="none" w:sz="0" w:space="0" w:color="auto"/>
              </w:divBdr>
            </w:div>
            <w:div w:id="1033383952">
              <w:marLeft w:val="0"/>
              <w:marRight w:val="0"/>
              <w:marTop w:val="0"/>
              <w:marBottom w:val="0"/>
              <w:divBdr>
                <w:top w:val="none" w:sz="0" w:space="0" w:color="auto"/>
                <w:left w:val="none" w:sz="0" w:space="0" w:color="auto"/>
                <w:bottom w:val="none" w:sz="0" w:space="0" w:color="auto"/>
                <w:right w:val="none" w:sz="0" w:space="0" w:color="auto"/>
              </w:divBdr>
            </w:div>
            <w:div w:id="1572304115">
              <w:marLeft w:val="0"/>
              <w:marRight w:val="0"/>
              <w:marTop w:val="0"/>
              <w:marBottom w:val="0"/>
              <w:divBdr>
                <w:top w:val="none" w:sz="0" w:space="0" w:color="auto"/>
                <w:left w:val="none" w:sz="0" w:space="0" w:color="auto"/>
                <w:bottom w:val="none" w:sz="0" w:space="0" w:color="auto"/>
                <w:right w:val="none" w:sz="0" w:space="0" w:color="auto"/>
              </w:divBdr>
            </w:div>
            <w:div w:id="1049525972">
              <w:marLeft w:val="0"/>
              <w:marRight w:val="0"/>
              <w:marTop w:val="0"/>
              <w:marBottom w:val="0"/>
              <w:divBdr>
                <w:top w:val="none" w:sz="0" w:space="0" w:color="auto"/>
                <w:left w:val="none" w:sz="0" w:space="0" w:color="auto"/>
                <w:bottom w:val="none" w:sz="0" w:space="0" w:color="auto"/>
                <w:right w:val="none" w:sz="0" w:space="0" w:color="auto"/>
              </w:divBdr>
            </w:div>
            <w:div w:id="674771710">
              <w:marLeft w:val="0"/>
              <w:marRight w:val="0"/>
              <w:marTop w:val="0"/>
              <w:marBottom w:val="0"/>
              <w:divBdr>
                <w:top w:val="none" w:sz="0" w:space="0" w:color="auto"/>
                <w:left w:val="none" w:sz="0" w:space="0" w:color="auto"/>
                <w:bottom w:val="none" w:sz="0" w:space="0" w:color="auto"/>
                <w:right w:val="none" w:sz="0" w:space="0" w:color="auto"/>
              </w:divBdr>
            </w:div>
            <w:div w:id="1594624691">
              <w:marLeft w:val="0"/>
              <w:marRight w:val="0"/>
              <w:marTop w:val="0"/>
              <w:marBottom w:val="0"/>
              <w:divBdr>
                <w:top w:val="none" w:sz="0" w:space="0" w:color="auto"/>
                <w:left w:val="none" w:sz="0" w:space="0" w:color="auto"/>
                <w:bottom w:val="none" w:sz="0" w:space="0" w:color="auto"/>
                <w:right w:val="none" w:sz="0" w:space="0" w:color="auto"/>
              </w:divBdr>
            </w:div>
            <w:div w:id="1955668219">
              <w:marLeft w:val="0"/>
              <w:marRight w:val="0"/>
              <w:marTop w:val="0"/>
              <w:marBottom w:val="0"/>
              <w:divBdr>
                <w:top w:val="none" w:sz="0" w:space="0" w:color="auto"/>
                <w:left w:val="none" w:sz="0" w:space="0" w:color="auto"/>
                <w:bottom w:val="none" w:sz="0" w:space="0" w:color="auto"/>
                <w:right w:val="none" w:sz="0" w:space="0" w:color="auto"/>
              </w:divBdr>
            </w:div>
            <w:div w:id="1420327916">
              <w:marLeft w:val="0"/>
              <w:marRight w:val="0"/>
              <w:marTop w:val="0"/>
              <w:marBottom w:val="0"/>
              <w:divBdr>
                <w:top w:val="none" w:sz="0" w:space="0" w:color="auto"/>
                <w:left w:val="none" w:sz="0" w:space="0" w:color="auto"/>
                <w:bottom w:val="none" w:sz="0" w:space="0" w:color="auto"/>
                <w:right w:val="none" w:sz="0" w:space="0" w:color="auto"/>
              </w:divBdr>
            </w:div>
            <w:div w:id="649596900">
              <w:marLeft w:val="0"/>
              <w:marRight w:val="0"/>
              <w:marTop w:val="0"/>
              <w:marBottom w:val="0"/>
              <w:divBdr>
                <w:top w:val="none" w:sz="0" w:space="0" w:color="auto"/>
                <w:left w:val="none" w:sz="0" w:space="0" w:color="auto"/>
                <w:bottom w:val="none" w:sz="0" w:space="0" w:color="auto"/>
                <w:right w:val="none" w:sz="0" w:space="0" w:color="auto"/>
              </w:divBdr>
            </w:div>
            <w:div w:id="413860897">
              <w:marLeft w:val="0"/>
              <w:marRight w:val="0"/>
              <w:marTop w:val="0"/>
              <w:marBottom w:val="0"/>
              <w:divBdr>
                <w:top w:val="none" w:sz="0" w:space="0" w:color="auto"/>
                <w:left w:val="none" w:sz="0" w:space="0" w:color="auto"/>
                <w:bottom w:val="none" w:sz="0" w:space="0" w:color="auto"/>
                <w:right w:val="none" w:sz="0" w:space="0" w:color="auto"/>
              </w:divBdr>
            </w:div>
            <w:div w:id="2024748840">
              <w:marLeft w:val="0"/>
              <w:marRight w:val="0"/>
              <w:marTop w:val="0"/>
              <w:marBottom w:val="0"/>
              <w:divBdr>
                <w:top w:val="none" w:sz="0" w:space="0" w:color="auto"/>
                <w:left w:val="none" w:sz="0" w:space="0" w:color="auto"/>
                <w:bottom w:val="none" w:sz="0" w:space="0" w:color="auto"/>
                <w:right w:val="none" w:sz="0" w:space="0" w:color="auto"/>
              </w:divBdr>
            </w:div>
            <w:div w:id="531067669">
              <w:marLeft w:val="0"/>
              <w:marRight w:val="0"/>
              <w:marTop w:val="0"/>
              <w:marBottom w:val="0"/>
              <w:divBdr>
                <w:top w:val="none" w:sz="0" w:space="0" w:color="auto"/>
                <w:left w:val="none" w:sz="0" w:space="0" w:color="auto"/>
                <w:bottom w:val="none" w:sz="0" w:space="0" w:color="auto"/>
                <w:right w:val="none" w:sz="0" w:space="0" w:color="auto"/>
              </w:divBdr>
            </w:div>
            <w:div w:id="287056795">
              <w:marLeft w:val="0"/>
              <w:marRight w:val="0"/>
              <w:marTop w:val="0"/>
              <w:marBottom w:val="0"/>
              <w:divBdr>
                <w:top w:val="none" w:sz="0" w:space="0" w:color="auto"/>
                <w:left w:val="none" w:sz="0" w:space="0" w:color="auto"/>
                <w:bottom w:val="none" w:sz="0" w:space="0" w:color="auto"/>
                <w:right w:val="none" w:sz="0" w:space="0" w:color="auto"/>
              </w:divBdr>
            </w:div>
            <w:div w:id="13390122">
              <w:marLeft w:val="0"/>
              <w:marRight w:val="0"/>
              <w:marTop w:val="0"/>
              <w:marBottom w:val="0"/>
              <w:divBdr>
                <w:top w:val="none" w:sz="0" w:space="0" w:color="auto"/>
                <w:left w:val="none" w:sz="0" w:space="0" w:color="auto"/>
                <w:bottom w:val="none" w:sz="0" w:space="0" w:color="auto"/>
                <w:right w:val="none" w:sz="0" w:space="0" w:color="auto"/>
              </w:divBdr>
            </w:div>
            <w:div w:id="1760708896">
              <w:marLeft w:val="0"/>
              <w:marRight w:val="0"/>
              <w:marTop w:val="0"/>
              <w:marBottom w:val="0"/>
              <w:divBdr>
                <w:top w:val="none" w:sz="0" w:space="0" w:color="auto"/>
                <w:left w:val="none" w:sz="0" w:space="0" w:color="auto"/>
                <w:bottom w:val="none" w:sz="0" w:space="0" w:color="auto"/>
                <w:right w:val="none" w:sz="0" w:space="0" w:color="auto"/>
              </w:divBdr>
            </w:div>
            <w:div w:id="1940067414">
              <w:marLeft w:val="0"/>
              <w:marRight w:val="0"/>
              <w:marTop w:val="0"/>
              <w:marBottom w:val="0"/>
              <w:divBdr>
                <w:top w:val="none" w:sz="0" w:space="0" w:color="auto"/>
                <w:left w:val="none" w:sz="0" w:space="0" w:color="auto"/>
                <w:bottom w:val="none" w:sz="0" w:space="0" w:color="auto"/>
                <w:right w:val="none" w:sz="0" w:space="0" w:color="auto"/>
              </w:divBdr>
            </w:div>
            <w:div w:id="743376838">
              <w:marLeft w:val="0"/>
              <w:marRight w:val="0"/>
              <w:marTop w:val="0"/>
              <w:marBottom w:val="0"/>
              <w:divBdr>
                <w:top w:val="none" w:sz="0" w:space="0" w:color="auto"/>
                <w:left w:val="none" w:sz="0" w:space="0" w:color="auto"/>
                <w:bottom w:val="none" w:sz="0" w:space="0" w:color="auto"/>
                <w:right w:val="none" w:sz="0" w:space="0" w:color="auto"/>
              </w:divBdr>
            </w:div>
            <w:div w:id="953053230">
              <w:marLeft w:val="0"/>
              <w:marRight w:val="0"/>
              <w:marTop w:val="0"/>
              <w:marBottom w:val="0"/>
              <w:divBdr>
                <w:top w:val="none" w:sz="0" w:space="0" w:color="auto"/>
                <w:left w:val="none" w:sz="0" w:space="0" w:color="auto"/>
                <w:bottom w:val="none" w:sz="0" w:space="0" w:color="auto"/>
                <w:right w:val="none" w:sz="0" w:space="0" w:color="auto"/>
              </w:divBdr>
            </w:div>
            <w:div w:id="826898493">
              <w:marLeft w:val="0"/>
              <w:marRight w:val="0"/>
              <w:marTop w:val="0"/>
              <w:marBottom w:val="0"/>
              <w:divBdr>
                <w:top w:val="none" w:sz="0" w:space="0" w:color="auto"/>
                <w:left w:val="none" w:sz="0" w:space="0" w:color="auto"/>
                <w:bottom w:val="none" w:sz="0" w:space="0" w:color="auto"/>
                <w:right w:val="none" w:sz="0" w:space="0" w:color="auto"/>
              </w:divBdr>
            </w:div>
            <w:div w:id="1817213751">
              <w:marLeft w:val="0"/>
              <w:marRight w:val="0"/>
              <w:marTop w:val="0"/>
              <w:marBottom w:val="0"/>
              <w:divBdr>
                <w:top w:val="none" w:sz="0" w:space="0" w:color="auto"/>
                <w:left w:val="none" w:sz="0" w:space="0" w:color="auto"/>
                <w:bottom w:val="none" w:sz="0" w:space="0" w:color="auto"/>
                <w:right w:val="none" w:sz="0" w:space="0" w:color="auto"/>
              </w:divBdr>
            </w:div>
            <w:div w:id="554661168">
              <w:marLeft w:val="0"/>
              <w:marRight w:val="0"/>
              <w:marTop w:val="0"/>
              <w:marBottom w:val="0"/>
              <w:divBdr>
                <w:top w:val="none" w:sz="0" w:space="0" w:color="auto"/>
                <w:left w:val="none" w:sz="0" w:space="0" w:color="auto"/>
                <w:bottom w:val="none" w:sz="0" w:space="0" w:color="auto"/>
                <w:right w:val="none" w:sz="0" w:space="0" w:color="auto"/>
              </w:divBdr>
            </w:div>
            <w:div w:id="1831211257">
              <w:marLeft w:val="0"/>
              <w:marRight w:val="0"/>
              <w:marTop w:val="0"/>
              <w:marBottom w:val="0"/>
              <w:divBdr>
                <w:top w:val="none" w:sz="0" w:space="0" w:color="auto"/>
                <w:left w:val="none" w:sz="0" w:space="0" w:color="auto"/>
                <w:bottom w:val="none" w:sz="0" w:space="0" w:color="auto"/>
                <w:right w:val="none" w:sz="0" w:space="0" w:color="auto"/>
              </w:divBdr>
            </w:div>
            <w:div w:id="745150094">
              <w:marLeft w:val="0"/>
              <w:marRight w:val="0"/>
              <w:marTop w:val="0"/>
              <w:marBottom w:val="0"/>
              <w:divBdr>
                <w:top w:val="none" w:sz="0" w:space="0" w:color="auto"/>
                <w:left w:val="none" w:sz="0" w:space="0" w:color="auto"/>
                <w:bottom w:val="none" w:sz="0" w:space="0" w:color="auto"/>
                <w:right w:val="none" w:sz="0" w:space="0" w:color="auto"/>
              </w:divBdr>
            </w:div>
            <w:div w:id="1656109011">
              <w:marLeft w:val="0"/>
              <w:marRight w:val="0"/>
              <w:marTop w:val="0"/>
              <w:marBottom w:val="0"/>
              <w:divBdr>
                <w:top w:val="none" w:sz="0" w:space="0" w:color="auto"/>
                <w:left w:val="none" w:sz="0" w:space="0" w:color="auto"/>
                <w:bottom w:val="none" w:sz="0" w:space="0" w:color="auto"/>
                <w:right w:val="none" w:sz="0" w:space="0" w:color="auto"/>
              </w:divBdr>
            </w:div>
            <w:div w:id="646324000">
              <w:marLeft w:val="0"/>
              <w:marRight w:val="0"/>
              <w:marTop w:val="0"/>
              <w:marBottom w:val="0"/>
              <w:divBdr>
                <w:top w:val="none" w:sz="0" w:space="0" w:color="auto"/>
                <w:left w:val="none" w:sz="0" w:space="0" w:color="auto"/>
                <w:bottom w:val="none" w:sz="0" w:space="0" w:color="auto"/>
                <w:right w:val="none" w:sz="0" w:space="0" w:color="auto"/>
              </w:divBdr>
            </w:div>
            <w:div w:id="360324064">
              <w:marLeft w:val="0"/>
              <w:marRight w:val="0"/>
              <w:marTop w:val="0"/>
              <w:marBottom w:val="0"/>
              <w:divBdr>
                <w:top w:val="none" w:sz="0" w:space="0" w:color="auto"/>
                <w:left w:val="none" w:sz="0" w:space="0" w:color="auto"/>
                <w:bottom w:val="none" w:sz="0" w:space="0" w:color="auto"/>
                <w:right w:val="none" w:sz="0" w:space="0" w:color="auto"/>
              </w:divBdr>
            </w:div>
            <w:div w:id="1702053788">
              <w:marLeft w:val="0"/>
              <w:marRight w:val="0"/>
              <w:marTop w:val="0"/>
              <w:marBottom w:val="0"/>
              <w:divBdr>
                <w:top w:val="none" w:sz="0" w:space="0" w:color="auto"/>
                <w:left w:val="none" w:sz="0" w:space="0" w:color="auto"/>
                <w:bottom w:val="none" w:sz="0" w:space="0" w:color="auto"/>
                <w:right w:val="none" w:sz="0" w:space="0" w:color="auto"/>
              </w:divBdr>
            </w:div>
            <w:div w:id="988903746">
              <w:marLeft w:val="0"/>
              <w:marRight w:val="0"/>
              <w:marTop w:val="0"/>
              <w:marBottom w:val="0"/>
              <w:divBdr>
                <w:top w:val="none" w:sz="0" w:space="0" w:color="auto"/>
                <w:left w:val="none" w:sz="0" w:space="0" w:color="auto"/>
                <w:bottom w:val="none" w:sz="0" w:space="0" w:color="auto"/>
                <w:right w:val="none" w:sz="0" w:space="0" w:color="auto"/>
              </w:divBdr>
            </w:div>
            <w:div w:id="34430360">
              <w:marLeft w:val="0"/>
              <w:marRight w:val="0"/>
              <w:marTop w:val="0"/>
              <w:marBottom w:val="0"/>
              <w:divBdr>
                <w:top w:val="none" w:sz="0" w:space="0" w:color="auto"/>
                <w:left w:val="none" w:sz="0" w:space="0" w:color="auto"/>
                <w:bottom w:val="none" w:sz="0" w:space="0" w:color="auto"/>
                <w:right w:val="none" w:sz="0" w:space="0" w:color="auto"/>
              </w:divBdr>
            </w:div>
            <w:div w:id="924267861">
              <w:marLeft w:val="0"/>
              <w:marRight w:val="0"/>
              <w:marTop w:val="0"/>
              <w:marBottom w:val="0"/>
              <w:divBdr>
                <w:top w:val="none" w:sz="0" w:space="0" w:color="auto"/>
                <w:left w:val="none" w:sz="0" w:space="0" w:color="auto"/>
                <w:bottom w:val="none" w:sz="0" w:space="0" w:color="auto"/>
                <w:right w:val="none" w:sz="0" w:space="0" w:color="auto"/>
              </w:divBdr>
            </w:div>
            <w:div w:id="382606040">
              <w:marLeft w:val="0"/>
              <w:marRight w:val="0"/>
              <w:marTop w:val="0"/>
              <w:marBottom w:val="0"/>
              <w:divBdr>
                <w:top w:val="none" w:sz="0" w:space="0" w:color="auto"/>
                <w:left w:val="none" w:sz="0" w:space="0" w:color="auto"/>
                <w:bottom w:val="none" w:sz="0" w:space="0" w:color="auto"/>
                <w:right w:val="none" w:sz="0" w:space="0" w:color="auto"/>
              </w:divBdr>
            </w:div>
            <w:div w:id="1791972752">
              <w:marLeft w:val="0"/>
              <w:marRight w:val="0"/>
              <w:marTop w:val="0"/>
              <w:marBottom w:val="0"/>
              <w:divBdr>
                <w:top w:val="none" w:sz="0" w:space="0" w:color="auto"/>
                <w:left w:val="none" w:sz="0" w:space="0" w:color="auto"/>
                <w:bottom w:val="none" w:sz="0" w:space="0" w:color="auto"/>
                <w:right w:val="none" w:sz="0" w:space="0" w:color="auto"/>
              </w:divBdr>
            </w:div>
            <w:div w:id="393821726">
              <w:marLeft w:val="0"/>
              <w:marRight w:val="0"/>
              <w:marTop w:val="0"/>
              <w:marBottom w:val="0"/>
              <w:divBdr>
                <w:top w:val="none" w:sz="0" w:space="0" w:color="auto"/>
                <w:left w:val="none" w:sz="0" w:space="0" w:color="auto"/>
                <w:bottom w:val="none" w:sz="0" w:space="0" w:color="auto"/>
                <w:right w:val="none" w:sz="0" w:space="0" w:color="auto"/>
              </w:divBdr>
            </w:div>
            <w:div w:id="591860654">
              <w:marLeft w:val="0"/>
              <w:marRight w:val="0"/>
              <w:marTop w:val="0"/>
              <w:marBottom w:val="0"/>
              <w:divBdr>
                <w:top w:val="none" w:sz="0" w:space="0" w:color="auto"/>
                <w:left w:val="none" w:sz="0" w:space="0" w:color="auto"/>
                <w:bottom w:val="none" w:sz="0" w:space="0" w:color="auto"/>
                <w:right w:val="none" w:sz="0" w:space="0" w:color="auto"/>
              </w:divBdr>
            </w:div>
            <w:div w:id="339042048">
              <w:marLeft w:val="0"/>
              <w:marRight w:val="0"/>
              <w:marTop w:val="0"/>
              <w:marBottom w:val="0"/>
              <w:divBdr>
                <w:top w:val="none" w:sz="0" w:space="0" w:color="auto"/>
                <w:left w:val="none" w:sz="0" w:space="0" w:color="auto"/>
                <w:bottom w:val="none" w:sz="0" w:space="0" w:color="auto"/>
                <w:right w:val="none" w:sz="0" w:space="0" w:color="auto"/>
              </w:divBdr>
            </w:div>
            <w:div w:id="485097996">
              <w:marLeft w:val="0"/>
              <w:marRight w:val="0"/>
              <w:marTop w:val="0"/>
              <w:marBottom w:val="0"/>
              <w:divBdr>
                <w:top w:val="none" w:sz="0" w:space="0" w:color="auto"/>
                <w:left w:val="none" w:sz="0" w:space="0" w:color="auto"/>
                <w:bottom w:val="none" w:sz="0" w:space="0" w:color="auto"/>
                <w:right w:val="none" w:sz="0" w:space="0" w:color="auto"/>
              </w:divBdr>
            </w:div>
            <w:div w:id="392197217">
              <w:marLeft w:val="0"/>
              <w:marRight w:val="0"/>
              <w:marTop w:val="0"/>
              <w:marBottom w:val="0"/>
              <w:divBdr>
                <w:top w:val="none" w:sz="0" w:space="0" w:color="auto"/>
                <w:left w:val="none" w:sz="0" w:space="0" w:color="auto"/>
                <w:bottom w:val="none" w:sz="0" w:space="0" w:color="auto"/>
                <w:right w:val="none" w:sz="0" w:space="0" w:color="auto"/>
              </w:divBdr>
            </w:div>
            <w:div w:id="1186863405">
              <w:marLeft w:val="0"/>
              <w:marRight w:val="0"/>
              <w:marTop w:val="0"/>
              <w:marBottom w:val="0"/>
              <w:divBdr>
                <w:top w:val="none" w:sz="0" w:space="0" w:color="auto"/>
                <w:left w:val="none" w:sz="0" w:space="0" w:color="auto"/>
                <w:bottom w:val="none" w:sz="0" w:space="0" w:color="auto"/>
                <w:right w:val="none" w:sz="0" w:space="0" w:color="auto"/>
              </w:divBdr>
            </w:div>
            <w:div w:id="1815216720">
              <w:marLeft w:val="0"/>
              <w:marRight w:val="0"/>
              <w:marTop w:val="0"/>
              <w:marBottom w:val="0"/>
              <w:divBdr>
                <w:top w:val="none" w:sz="0" w:space="0" w:color="auto"/>
                <w:left w:val="none" w:sz="0" w:space="0" w:color="auto"/>
                <w:bottom w:val="none" w:sz="0" w:space="0" w:color="auto"/>
                <w:right w:val="none" w:sz="0" w:space="0" w:color="auto"/>
              </w:divBdr>
            </w:div>
            <w:div w:id="1165364586">
              <w:marLeft w:val="0"/>
              <w:marRight w:val="0"/>
              <w:marTop w:val="0"/>
              <w:marBottom w:val="0"/>
              <w:divBdr>
                <w:top w:val="none" w:sz="0" w:space="0" w:color="auto"/>
                <w:left w:val="none" w:sz="0" w:space="0" w:color="auto"/>
                <w:bottom w:val="none" w:sz="0" w:space="0" w:color="auto"/>
                <w:right w:val="none" w:sz="0" w:space="0" w:color="auto"/>
              </w:divBdr>
            </w:div>
            <w:div w:id="973170144">
              <w:marLeft w:val="0"/>
              <w:marRight w:val="0"/>
              <w:marTop w:val="0"/>
              <w:marBottom w:val="0"/>
              <w:divBdr>
                <w:top w:val="none" w:sz="0" w:space="0" w:color="auto"/>
                <w:left w:val="none" w:sz="0" w:space="0" w:color="auto"/>
                <w:bottom w:val="none" w:sz="0" w:space="0" w:color="auto"/>
                <w:right w:val="none" w:sz="0" w:space="0" w:color="auto"/>
              </w:divBdr>
            </w:div>
            <w:div w:id="1618486171">
              <w:marLeft w:val="0"/>
              <w:marRight w:val="0"/>
              <w:marTop w:val="0"/>
              <w:marBottom w:val="0"/>
              <w:divBdr>
                <w:top w:val="none" w:sz="0" w:space="0" w:color="auto"/>
                <w:left w:val="none" w:sz="0" w:space="0" w:color="auto"/>
                <w:bottom w:val="none" w:sz="0" w:space="0" w:color="auto"/>
                <w:right w:val="none" w:sz="0" w:space="0" w:color="auto"/>
              </w:divBdr>
            </w:div>
            <w:div w:id="1978073986">
              <w:marLeft w:val="0"/>
              <w:marRight w:val="0"/>
              <w:marTop w:val="0"/>
              <w:marBottom w:val="0"/>
              <w:divBdr>
                <w:top w:val="none" w:sz="0" w:space="0" w:color="auto"/>
                <w:left w:val="none" w:sz="0" w:space="0" w:color="auto"/>
                <w:bottom w:val="none" w:sz="0" w:space="0" w:color="auto"/>
                <w:right w:val="none" w:sz="0" w:space="0" w:color="auto"/>
              </w:divBdr>
            </w:div>
            <w:div w:id="229582938">
              <w:marLeft w:val="0"/>
              <w:marRight w:val="0"/>
              <w:marTop w:val="0"/>
              <w:marBottom w:val="0"/>
              <w:divBdr>
                <w:top w:val="none" w:sz="0" w:space="0" w:color="auto"/>
                <w:left w:val="none" w:sz="0" w:space="0" w:color="auto"/>
                <w:bottom w:val="none" w:sz="0" w:space="0" w:color="auto"/>
                <w:right w:val="none" w:sz="0" w:space="0" w:color="auto"/>
              </w:divBdr>
            </w:div>
            <w:div w:id="539363350">
              <w:marLeft w:val="0"/>
              <w:marRight w:val="0"/>
              <w:marTop w:val="0"/>
              <w:marBottom w:val="0"/>
              <w:divBdr>
                <w:top w:val="none" w:sz="0" w:space="0" w:color="auto"/>
                <w:left w:val="none" w:sz="0" w:space="0" w:color="auto"/>
                <w:bottom w:val="none" w:sz="0" w:space="0" w:color="auto"/>
                <w:right w:val="none" w:sz="0" w:space="0" w:color="auto"/>
              </w:divBdr>
            </w:div>
            <w:div w:id="753546718">
              <w:marLeft w:val="0"/>
              <w:marRight w:val="0"/>
              <w:marTop w:val="0"/>
              <w:marBottom w:val="0"/>
              <w:divBdr>
                <w:top w:val="none" w:sz="0" w:space="0" w:color="auto"/>
                <w:left w:val="none" w:sz="0" w:space="0" w:color="auto"/>
                <w:bottom w:val="none" w:sz="0" w:space="0" w:color="auto"/>
                <w:right w:val="none" w:sz="0" w:space="0" w:color="auto"/>
              </w:divBdr>
            </w:div>
            <w:div w:id="717627795">
              <w:marLeft w:val="0"/>
              <w:marRight w:val="0"/>
              <w:marTop w:val="0"/>
              <w:marBottom w:val="0"/>
              <w:divBdr>
                <w:top w:val="none" w:sz="0" w:space="0" w:color="auto"/>
                <w:left w:val="none" w:sz="0" w:space="0" w:color="auto"/>
                <w:bottom w:val="none" w:sz="0" w:space="0" w:color="auto"/>
                <w:right w:val="none" w:sz="0" w:space="0" w:color="auto"/>
              </w:divBdr>
            </w:div>
            <w:div w:id="633489472">
              <w:marLeft w:val="0"/>
              <w:marRight w:val="0"/>
              <w:marTop w:val="0"/>
              <w:marBottom w:val="0"/>
              <w:divBdr>
                <w:top w:val="none" w:sz="0" w:space="0" w:color="auto"/>
                <w:left w:val="none" w:sz="0" w:space="0" w:color="auto"/>
                <w:bottom w:val="none" w:sz="0" w:space="0" w:color="auto"/>
                <w:right w:val="none" w:sz="0" w:space="0" w:color="auto"/>
              </w:divBdr>
            </w:div>
            <w:div w:id="1340737849">
              <w:marLeft w:val="0"/>
              <w:marRight w:val="0"/>
              <w:marTop w:val="0"/>
              <w:marBottom w:val="0"/>
              <w:divBdr>
                <w:top w:val="none" w:sz="0" w:space="0" w:color="auto"/>
                <w:left w:val="none" w:sz="0" w:space="0" w:color="auto"/>
                <w:bottom w:val="none" w:sz="0" w:space="0" w:color="auto"/>
                <w:right w:val="none" w:sz="0" w:space="0" w:color="auto"/>
              </w:divBdr>
            </w:div>
            <w:div w:id="1557737754">
              <w:marLeft w:val="0"/>
              <w:marRight w:val="0"/>
              <w:marTop w:val="0"/>
              <w:marBottom w:val="0"/>
              <w:divBdr>
                <w:top w:val="none" w:sz="0" w:space="0" w:color="auto"/>
                <w:left w:val="none" w:sz="0" w:space="0" w:color="auto"/>
                <w:bottom w:val="none" w:sz="0" w:space="0" w:color="auto"/>
                <w:right w:val="none" w:sz="0" w:space="0" w:color="auto"/>
              </w:divBdr>
            </w:div>
            <w:div w:id="951133466">
              <w:marLeft w:val="0"/>
              <w:marRight w:val="0"/>
              <w:marTop w:val="0"/>
              <w:marBottom w:val="0"/>
              <w:divBdr>
                <w:top w:val="none" w:sz="0" w:space="0" w:color="auto"/>
                <w:left w:val="none" w:sz="0" w:space="0" w:color="auto"/>
                <w:bottom w:val="none" w:sz="0" w:space="0" w:color="auto"/>
                <w:right w:val="none" w:sz="0" w:space="0" w:color="auto"/>
              </w:divBdr>
            </w:div>
            <w:div w:id="1450781980">
              <w:marLeft w:val="0"/>
              <w:marRight w:val="0"/>
              <w:marTop w:val="0"/>
              <w:marBottom w:val="0"/>
              <w:divBdr>
                <w:top w:val="none" w:sz="0" w:space="0" w:color="auto"/>
                <w:left w:val="none" w:sz="0" w:space="0" w:color="auto"/>
                <w:bottom w:val="none" w:sz="0" w:space="0" w:color="auto"/>
                <w:right w:val="none" w:sz="0" w:space="0" w:color="auto"/>
              </w:divBdr>
            </w:div>
            <w:div w:id="347997314">
              <w:marLeft w:val="0"/>
              <w:marRight w:val="0"/>
              <w:marTop w:val="0"/>
              <w:marBottom w:val="0"/>
              <w:divBdr>
                <w:top w:val="none" w:sz="0" w:space="0" w:color="auto"/>
                <w:left w:val="none" w:sz="0" w:space="0" w:color="auto"/>
                <w:bottom w:val="none" w:sz="0" w:space="0" w:color="auto"/>
                <w:right w:val="none" w:sz="0" w:space="0" w:color="auto"/>
              </w:divBdr>
            </w:div>
            <w:div w:id="135610682">
              <w:marLeft w:val="0"/>
              <w:marRight w:val="0"/>
              <w:marTop w:val="0"/>
              <w:marBottom w:val="0"/>
              <w:divBdr>
                <w:top w:val="none" w:sz="0" w:space="0" w:color="auto"/>
                <w:left w:val="none" w:sz="0" w:space="0" w:color="auto"/>
                <w:bottom w:val="none" w:sz="0" w:space="0" w:color="auto"/>
                <w:right w:val="none" w:sz="0" w:space="0" w:color="auto"/>
              </w:divBdr>
            </w:div>
            <w:div w:id="1614173487">
              <w:marLeft w:val="0"/>
              <w:marRight w:val="0"/>
              <w:marTop w:val="0"/>
              <w:marBottom w:val="0"/>
              <w:divBdr>
                <w:top w:val="none" w:sz="0" w:space="0" w:color="auto"/>
                <w:left w:val="none" w:sz="0" w:space="0" w:color="auto"/>
                <w:bottom w:val="none" w:sz="0" w:space="0" w:color="auto"/>
                <w:right w:val="none" w:sz="0" w:space="0" w:color="auto"/>
              </w:divBdr>
            </w:div>
            <w:div w:id="515657964">
              <w:marLeft w:val="0"/>
              <w:marRight w:val="0"/>
              <w:marTop w:val="0"/>
              <w:marBottom w:val="0"/>
              <w:divBdr>
                <w:top w:val="none" w:sz="0" w:space="0" w:color="auto"/>
                <w:left w:val="none" w:sz="0" w:space="0" w:color="auto"/>
                <w:bottom w:val="none" w:sz="0" w:space="0" w:color="auto"/>
                <w:right w:val="none" w:sz="0" w:space="0" w:color="auto"/>
              </w:divBdr>
            </w:div>
            <w:div w:id="48695934">
              <w:marLeft w:val="0"/>
              <w:marRight w:val="0"/>
              <w:marTop w:val="0"/>
              <w:marBottom w:val="0"/>
              <w:divBdr>
                <w:top w:val="none" w:sz="0" w:space="0" w:color="auto"/>
                <w:left w:val="none" w:sz="0" w:space="0" w:color="auto"/>
                <w:bottom w:val="none" w:sz="0" w:space="0" w:color="auto"/>
                <w:right w:val="none" w:sz="0" w:space="0" w:color="auto"/>
              </w:divBdr>
            </w:div>
            <w:div w:id="133260081">
              <w:marLeft w:val="0"/>
              <w:marRight w:val="0"/>
              <w:marTop w:val="0"/>
              <w:marBottom w:val="0"/>
              <w:divBdr>
                <w:top w:val="none" w:sz="0" w:space="0" w:color="auto"/>
                <w:left w:val="none" w:sz="0" w:space="0" w:color="auto"/>
                <w:bottom w:val="none" w:sz="0" w:space="0" w:color="auto"/>
                <w:right w:val="none" w:sz="0" w:space="0" w:color="auto"/>
              </w:divBdr>
            </w:div>
            <w:div w:id="2040936947">
              <w:marLeft w:val="0"/>
              <w:marRight w:val="0"/>
              <w:marTop w:val="0"/>
              <w:marBottom w:val="0"/>
              <w:divBdr>
                <w:top w:val="none" w:sz="0" w:space="0" w:color="auto"/>
                <w:left w:val="none" w:sz="0" w:space="0" w:color="auto"/>
                <w:bottom w:val="none" w:sz="0" w:space="0" w:color="auto"/>
                <w:right w:val="none" w:sz="0" w:space="0" w:color="auto"/>
              </w:divBdr>
            </w:div>
            <w:div w:id="1029991042">
              <w:marLeft w:val="0"/>
              <w:marRight w:val="0"/>
              <w:marTop w:val="0"/>
              <w:marBottom w:val="0"/>
              <w:divBdr>
                <w:top w:val="none" w:sz="0" w:space="0" w:color="auto"/>
                <w:left w:val="none" w:sz="0" w:space="0" w:color="auto"/>
                <w:bottom w:val="none" w:sz="0" w:space="0" w:color="auto"/>
                <w:right w:val="none" w:sz="0" w:space="0" w:color="auto"/>
              </w:divBdr>
            </w:div>
            <w:div w:id="431170129">
              <w:marLeft w:val="0"/>
              <w:marRight w:val="0"/>
              <w:marTop w:val="0"/>
              <w:marBottom w:val="0"/>
              <w:divBdr>
                <w:top w:val="none" w:sz="0" w:space="0" w:color="auto"/>
                <w:left w:val="none" w:sz="0" w:space="0" w:color="auto"/>
                <w:bottom w:val="none" w:sz="0" w:space="0" w:color="auto"/>
                <w:right w:val="none" w:sz="0" w:space="0" w:color="auto"/>
              </w:divBdr>
            </w:div>
            <w:div w:id="536234363">
              <w:marLeft w:val="0"/>
              <w:marRight w:val="0"/>
              <w:marTop w:val="0"/>
              <w:marBottom w:val="0"/>
              <w:divBdr>
                <w:top w:val="none" w:sz="0" w:space="0" w:color="auto"/>
                <w:left w:val="none" w:sz="0" w:space="0" w:color="auto"/>
                <w:bottom w:val="none" w:sz="0" w:space="0" w:color="auto"/>
                <w:right w:val="none" w:sz="0" w:space="0" w:color="auto"/>
              </w:divBdr>
            </w:div>
            <w:div w:id="229926998">
              <w:marLeft w:val="0"/>
              <w:marRight w:val="0"/>
              <w:marTop w:val="0"/>
              <w:marBottom w:val="0"/>
              <w:divBdr>
                <w:top w:val="none" w:sz="0" w:space="0" w:color="auto"/>
                <w:left w:val="none" w:sz="0" w:space="0" w:color="auto"/>
                <w:bottom w:val="none" w:sz="0" w:space="0" w:color="auto"/>
                <w:right w:val="none" w:sz="0" w:space="0" w:color="auto"/>
              </w:divBdr>
            </w:div>
            <w:div w:id="1060635180">
              <w:marLeft w:val="0"/>
              <w:marRight w:val="0"/>
              <w:marTop w:val="0"/>
              <w:marBottom w:val="0"/>
              <w:divBdr>
                <w:top w:val="none" w:sz="0" w:space="0" w:color="auto"/>
                <w:left w:val="none" w:sz="0" w:space="0" w:color="auto"/>
                <w:bottom w:val="none" w:sz="0" w:space="0" w:color="auto"/>
                <w:right w:val="none" w:sz="0" w:space="0" w:color="auto"/>
              </w:divBdr>
            </w:div>
            <w:div w:id="1482228764">
              <w:marLeft w:val="0"/>
              <w:marRight w:val="0"/>
              <w:marTop w:val="0"/>
              <w:marBottom w:val="0"/>
              <w:divBdr>
                <w:top w:val="none" w:sz="0" w:space="0" w:color="auto"/>
                <w:left w:val="none" w:sz="0" w:space="0" w:color="auto"/>
                <w:bottom w:val="none" w:sz="0" w:space="0" w:color="auto"/>
                <w:right w:val="none" w:sz="0" w:space="0" w:color="auto"/>
              </w:divBdr>
            </w:div>
            <w:div w:id="792794845">
              <w:marLeft w:val="0"/>
              <w:marRight w:val="0"/>
              <w:marTop w:val="0"/>
              <w:marBottom w:val="0"/>
              <w:divBdr>
                <w:top w:val="none" w:sz="0" w:space="0" w:color="auto"/>
                <w:left w:val="none" w:sz="0" w:space="0" w:color="auto"/>
                <w:bottom w:val="none" w:sz="0" w:space="0" w:color="auto"/>
                <w:right w:val="none" w:sz="0" w:space="0" w:color="auto"/>
              </w:divBdr>
            </w:div>
            <w:div w:id="846480868">
              <w:marLeft w:val="0"/>
              <w:marRight w:val="0"/>
              <w:marTop w:val="0"/>
              <w:marBottom w:val="0"/>
              <w:divBdr>
                <w:top w:val="none" w:sz="0" w:space="0" w:color="auto"/>
                <w:left w:val="none" w:sz="0" w:space="0" w:color="auto"/>
                <w:bottom w:val="none" w:sz="0" w:space="0" w:color="auto"/>
                <w:right w:val="none" w:sz="0" w:space="0" w:color="auto"/>
              </w:divBdr>
            </w:div>
            <w:div w:id="1522432395">
              <w:marLeft w:val="0"/>
              <w:marRight w:val="0"/>
              <w:marTop w:val="0"/>
              <w:marBottom w:val="0"/>
              <w:divBdr>
                <w:top w:val="none" w:sz="0" w:space="0" w:color="auto"/>
                <w:left w:val="none" w:sz="0" w:space="0" w:color="auto"/>
                <w:bottom w:val="none" w:sz="0" w:space="0" w:color="auto"/>
                <w:right w:val="none" w:sz="0" w:space="0" w:color="auto"/>
              </w:divBdr>
            </w:div>
            <w:div w:id="1952546657">
              <w:marLeft w:val="0"/>
              <w:marRight w:val="0"/>
              <w:marTop w:val="0"/>
              <w:marBottom w:val="0"/>
              <w:divBdr>
                <w:top w:val="none" w:sz="0" w:space="0" w:color="auto"/>
                <w:left w:val="none" w:sz="0" w:space="0" w:color="auto"/>
                <w:bottom w:val="none" w:sz="0" w:space="0" w:color="auto"/>
                <w:right w:val="none" w:sz="0" w:space="0" w:color="auto"/>
              </w:divBdr>
            </w:div>
            <w:div w:id="1550143039">
              <w:marLeft w:val="0"/>
              <w:marRight w:val="0"/>
              <w:marTop w:val="0"/>
              <w:marBottom w:val="0"/>
              <w:divBdr>
                <w:top w:val="none" w:sz="0" w:space="0" w:color="auto"/>
                <w:left w:val="none" w:sz="0" w:space="0" w:color="auto"/>
                <w:bottom w:val="none" w:sz="0" w:space="0" w:color="auto"/>
                <w:right w:val="none" w:sz="0" w:space="0" w:color="auto"/>
              </w:divBdr>
            </w:div>
            <w:div w:id="1590386621">
              <w:marLeft w:val="0"/>
              <w:marRight w:val="0"/>
              <w:marTop w:val="0"/>
              <w:marBottom w:val="0"/>
              <w:divBdr>
                <w:top w:val="none" w:sz="0" w:space="0" w:color="auto"/>
                <w:left w:val="none" w:sz="0" w:space="0" w:color="auto"/>
                <w:bottom w:val="none" w:sz="0" w:space="0" w:color="auto"/>
                <w:right w:val="none" w:sz="0" w:space="0" w:color="auto"/>
              </w:divBdr>
            </w:div>
            <w:div w:id="2130463631">
              <w:marLeft w:val="0"/>
              <w:marRight w:val="0"/>
              <w:marTop w:val="0"/>
              <w:marBottom w:val="0"/>
              <w:divBdr>
                <w:top w:val="none" w:sz="0" w:space="0" w:color="auto"/>
                <w:left w:val="none" w:sz="0" w:space="0" w:color="auto"/>
                <w:bottom w:val="none" w:sz="0" w:space="0" w:color="auto"/>
                <w:right w:val="none" w:sz="0" w:space="0" w:color="auto"/>
              </w:divBdr>
            </w:div>
            <w:div w:id="1496263568">
              <w:marLeft w:val="0"/>
              <w:marRight w:val="0"/>
              <w:marTop w:val="0"/>
              <w:marBottom w:val="0"/>
              <w:divBdr>
                <w:top w:val="none" w:sz="0" w:space="0" w:color="auto"/>
                <w:left w:val="none" w:sz="0" w:space="0" w:color="auto"/>
                <w:bottom w:val="none" w:sz="0" w:space="0" w:color="auto"/>
                <w:right w:val="none" w:sz="0" w:space="0" w:color="auto"/>
              </w:divBdr>
            </w:div>
            <w:div w:id="1173227375">
              <w:marLeft w:val="0"/>
              <w:marRight w:val="0"/>
              <w:marTop w:val="0"/>
              <w:marBottom w:val="0"/>
              <w:divBdr>
                <w:top w:val="none" w:sz="0" w:space="0" w:color="auto"/>
                <w:left w:val="none" w:sz="0" w:space="0" w:color="auto"/>
                <w:bottom w:val="none" w:sz="0" w:space="0" w:color="auto"/>
                <w:right w:val="none" w:sz="0" w:space="0" w:color="auto"/>
              </w:divBdr>
            </w:div>
            <w:div w:id="947590411">
              <w:marLeft w:val="0"/>
              <w:marRight w:val="0"/>
              <w:marTop w:val="0"/>
              <w:marBottom w:val="0"/>
              <w:divBdr>
                <w:top w:val="none" w:sz="0" w:space="0" w:color="auto"/>
                <w:left w:val="none" w:sz="0" w:space="0" w:color="auto"/>
                <w:bottom w:val="none" w:sz="0" w:space="0" w:color="auto"/>
                <w:right w:val="none" w:sz="0" w:space="0" w:color="auto"/>
              </w:divBdr>
            </w:div>
            <w:div w:id="1567298353">
              <w:marLeft w:val="0"/>
              <w:marRight w:val="0"/>
              <w:marTop w:val="0"/>
              <w:marBottom w:val="0"/>
              <w:divBdr>
                <w:top w:val="none" w:sz="0" w:space="0" w:color="auto"/>
                <w:left w:val="none" w:sz="0" w:space="0" w:color="auto"/>
                <w:bottom w:val="none" w:sz="0" w:space="0" w:color="auto"/>
                <w:right w:val="none" w:sz="0" w:space="0" w:color="auto"/>
              </w:divBdr>
            </w:div>
            <w:div w:id="1150633088">
              <w:marLeft w:val="0"/>
              <w:marRight w:val="0"/>
              <w:marTop w:val="0"/>
              <w:marBottom w:val="0"/>
              <w:divBdr>
                <w:top w:val="none" w:sz="0" w:space="0" w:color="auto"/>
                <w:left w:val="none" w:sz="0" w:space="0" w:color="auto"/>
                <w:bottom w:val="none" w:sz="0" w:space="0" w:color="auto"/>
                <w:right w:val="none" w:sz="0" w:space="0" w:color="auto"/>
              </w:divBdr>
            </w:div>
            <w:div w:id="60755567">
              <w:marLeft w:val="0"/>
              <w:marRight w:val="0"/>
              <w:marTop w:val="0"/>
              <w:marBottom w:val="0"/>
              <w:divBdr>
                <w:top w:val="none" w:sz="0" w:space="0" w:color="auto"/>
                <w:left w:val="none" w:sz="0" w:space="0" w:color="auto"/>
                <w:bottom w:val="none" w:sz="0" w:space="0" w:color="auto"/>
                <w:right w:val="none" w:sz="0" w:space="0" w:color="auto"/>
              </w:divBdr>
            </w:div>
            <w:div w:id="1256090586">
              <w:marLeft w:val="0"/>
              <w:marRight w:val="0"/>
              <w:marTop w:val="0"/>
              <w:marBottom w:val="0"/>
              <w:divBdr>
                <w:top w:val="none" w:sz="0" w:space="0" w:color="auto"/>
                <w:left w:val="none" w:sz="0" w:space="0" w:color="auto"/>
                <w:bottom w:val="none" w:sz="0" w:space="0" w:color="auto"/>
                <w:right w:val="none" w:sz="0" w:space="0" w:color="auto"/>
              </w:divBdr>
            </w:div>
            <w:div w:id="904294723">
              <w:marLeft w:val="0"/>
              <w:marRight w:val="0"/>
              <w:marTop w:val="0"/>
              <w:marBottom w:val="0"/>
              <w:divBdr>
                <w:top w:val="none" w:sz="0" w:space="0" w:color="auto"/>
                <w:left w:val="none" w:sz="0" w:space="0" w:color="auto"/>
                <w:bottom w:val="none" w:sz="0" w:space="0" w:color="auto"/>
                <w:right w:val="none" w:sz="0" w:space="0" w:color="auto"/>
              </w:divBdr>
            </w:div>
            <w:div w:id="1238445447">
              <w:marLeft w:val="0"/>
              <w:marRight w:val="0"/>
              <w:marTop w:val="0"/>
              <w:marBottom w:val="0"/>
              <w:divBdr>
                <w:top w:val="none" w:sz="0" w:space="0" w:color="auto"/>
                <w:left w:val="none" w:sz="0" w:space="0" w:color="auto"/>
                <w:bottom w:val="none" w:sz="0" w:space="0" w:color="auto"/>
                <w:right w:val="none" w:sz="0" w:space="0" w:color="auto"/>
              </w:divBdr>
            </w:div>
            <w:div w:id="477772686">
              <w:marLeft w:val="0"/>
              <w:marRight w:val="0"/>
              <w:marTop w:val="0"/>
              <w:marBottom w:val="0"/>
              <w:divBdr>
                <w:top w:val="none" w:sz="0" w:space="0" w:color="auto"/>
                <w:left w:val="none" w:sz="0" w:space="0" w:color="auto"/>
                <w:bottom w:val="none" w:sz="0" w:space="0" w:color="auto"/>
                <w:right w:val="none" w:sz="0" w:space="0" w:color="auto"/>
              </w:divBdr>
            </w:div>
            <w:div w:id="1269005557">
              <w:marLeft w:val="0"/>
              <w:marRight w:val="0"/>
              <w:marTop w:val="0"/>
              <w:marBottom w:val="0"/>
              <w:divBdr>
                <w:top w:val="none" w:sz="0" w:space="0" w:color="auto"/>
                <w:left w:val="none" w:sz="0" w:space="0" w:color="auto"/>
                <w:bottom w:val="none" w:sz="0" w:space="0" w:color="auto"/>
                <w:right w:val="none" w:sz="0" w:space="0" w:color="auto"/>
              </w:divBdr>
            </w:div>
            <w:div w:id="1707293929">
              <w:marLeft w:val="0"/>
              <w:marRight w:val="0"/>
              <w:marTop w:val="0"/>
              <w:marBottom w:val="0"/>
              <w:divBdr>
                <w:top w:val="none" w:sz="0" w:space="0" w:color="auto"/>
                <w:left w:val="none" w:sz="0" w:space="0" w:color="auto"/>
                <w:bottom w:val="none" w:sz="0" w:space="0" w:color="auto"/>
                <w:right w:val="none" w:sz="0" w:space="0" w:color="auto"/>
              </w:divBdr>
            </w:div>
            <w:div w:id="1582520658">
              <w:marLeft w:val="0"/>
              <w:marRight w:val="0"/>
              <w:marTop w:val="0"/>
              <w:marBottom w:val="0"/>
              <w:divBdr>
                <w:top w:val="none" w:sz="0" w:space="0" w:color="auto"/>
                <w:left w:val="none" w:sz="0" w:space="0" w:color="auto"/>
                <w:bottom w:val="none" w:sz="0" w:space="0" w:color="auto"/>
                <w:right w:val="none" w:sz="0" w:space="0" w:color="auto"/>
              </w:divBdr>
            </w:div>
            <w:div w:id="835270437">
              <w:marLeft w:val="0"/>
              <w:marRight w:val="0"/>
              <w:marTop w:val="0"/>
              <w:marBottom w:val="0"/>
              <w:divBdr>
                <w:top w:val="none" w:sz="0" w:space="0" w:color="auto"/>
                <w:left w:val="none" w:sz="0" w:space="0" w:color="auto"/>
                <w:bottom w:val="none" w:sz="0" w:space="0" w:color="auto"/>
                <w:right w:val="none" w:sz="0" w:space="0" w:color="auto"/>
              </w:divBdr>
            </w:div>
            <w:div w:id="772482558">
              <w:marLeft w:val="0"/>
              <w:marRight w:val="0"/>
              <w:marTop w:val="0"/>
              <w:marBottom w:val="0"/>
              <w:divBdr>
                <w:top w:val="none" w:sz="0" w:space="0" w:color="auto"/>
                <w:left w:val="none" w:sz="0" w:space="0" w:color="auto"/>
                <w:bottom w:val="none" w:sz="0" w:space="0" w:color="auto"/>
                <w:right w:val="none" w:sz="0" w:space="0" w:color="auto"/>
              </w:divBdr>
            </w:div>
            <w:div w:id="155264432">
              <w:marLeft w:val="0"/>
              <w:marRight w:val="0"/>
              <w:marTop w:val="0"/>
              <w:marBottom w:val="0"/>
              <w:divBdr>
                <w:top w:val="none" w:sz="0" w:space="0" w:color="auto"/>
                <w:left w:val="none" w:sz="0" w:space="0" w:color="auto"/>
                <w:bottom w:val="none" w:sz="0" w:space="0" w:color="auto"/>
                <w:right w:val="none" w:sz="0" w:space="0" w:color="auto"/>
              </w:divBdr>
            </w:div>
            <w:div w:id="1770539246">
              <w:marLeft w:val="0"/>
              <w:marRight w:val="0"/>
              <w:marTop w:val="0"/>
              <w:marBottom w:val="0"/>
              <w:divBdr>
                <w:top w:val="none" w:sz="0" w:space="0" w:color="auto"/>
                <w:left w:val="none" w:sz="0" w:space="0" w:color="auto"/>
                <w:bottom w:val="none" w:sz="0" w:space="0" w:color="auto"/>
                <w:right w:val="none" w:sz="0" w:space="0" w:color="auto"/>
              </w:divBdr>
            </w:div>
            <w:div w:id="1588227717">
              <w:marLeft w:val="0"/>
              <w:marRight w:val="0"/>
              <w:marTop w:val="0"/>
              <w:marBottom w:val="0"/>
              <w:divBdr>
                <w:top w:val="none" w:sz="0" w:space="0" w:color="auto"/>
                <w:left w:val="none" w:sz="0" w:space="0" w:color="auto"/>
                <w:bottom w:val="none" w:sz="0" w:space="0" w:color="auto"/>
                <w:right w:val="none" w:sz="0" w:space="0" w:color="auto"/>
              </w:divBdr>
            </w:div>
            <w:div w:id="420223097">
              <w:marLeft w:val="0"/>
              <w:marRight w:val="0"/>
              <w:marTop w:val="0"/>
              <w:marBottom w:val="0"/>
              <w:divBdr>
                <w:top w:val="none" w:sz="0" w:space="0" w:color="auto"/>
                <w:left w:val="none" w:sz="0" w:space="0" w:color="auto"/>
                <w:bottom w:val="none" w:sz="0" w:space="0" w:color="auto"/>
                <w:right w:val="none" w:sz="0" w:space="0" w:color="auto"/>
              </w:divBdr>
            </w:div>
            <w:div w:id="1501458567">
              <w:marLeft w:val="0"/>
              <w:marRight w:val="0"/>
              <w:marTop w:val="0"/>
              <w:marBottom w:val="0"/>
              <w:divBdr>
                <w:top w:val="none" w:sz="0" w:space="0" w:color="auto"/>
                <w:left w:val="none" w:sz="0" w:space="0" w:color="auto"/>
                <w:bottom w:val="none" w:sz="0" w:space="0" w:color="auto"/>
                <w:right w:val="none" w:sz="0" w:space="0" w:color="auto"/>
              </w:divBdr>
            </w:div>
            <w:div w:id="274338075">
              <w:marLeft w:val="0"/>
              <w:marRight w:val="0"/>
              <w:marTop w:val="0"/>
              <w:marBottom w:val="0"/>
              <w:divBdr>
                <w:top w:val="none" w:sz="0" w:space="0" w:color="auto"/>
                <w:left w:val="none" w:sz="0" w:space="0" w:color="auto"/>
                <w:bottom w:val="none" w:sz="0" w:space="0" w:color="auto"/>
                <w:right w:val="none" w:sz="0" w:space="0" w:color="auto"/>
              </w:divBdr>
            </w:div>
            <w:div w:id="868495357">
              <w:marLeft w:val="0"/>
              <w:marRight w:val="0"/>
              <w:marTop w:val="0"/>
              <w:marBottom w:val="0"/>
              <w:divBdr>
                <w:top w:val="none" w:sz="0" w:space="0" w:color="auto"/>
                <w:left w:val="none" w:sz="0" w:space="0" w:color="auto"/>
                <w:bottom w:val="none" w:sz="0" w:space="0" w:color="auto"/>
                <w:right w:val="none" w:sz="0" w:space="0" w:color="auto"/>
              </w:divBdr>
            </w:div>
            <w:div w:id="345833766">
              <w:marLeft w:val="0"/>
              <w:marRight w:val="0"/>
              <w:marTop w:val="0"/>
              <w:marBottom w:val="0"/>
              <w:divBdr>
                <w:top w:val="none" w:sz="0" w:space="0" w:color="auto"/>
                <w:left w:val="none" w:sz="0" w:space="0" w:color="auto"/>
                <w:bottom w:val="none" w:sz="0" w:space="0" w:color="auto"/>
                <w:right w:val="none" w:sz="0" w:space="0" w:color="auto"/>
              </w:divBdr>
            </w:div>
            <w:div w:id="668943487">
              <w:marLeft w:val="0"/>
              <w:marRight w:val="0"/>
              <w:marTop w:val="0"/>
              <w:marBottom w:val="0"/>
              <w:divBdr>
                <w:top w:val="none" w:sz="0" w:space="0" w:color="auto"/>
                <w:left w:val="none" w:sz="0" w:space="0" w:color="auto"/>
                <w:bottom w:val="none" w:sz="0" w:space="0" w:color="auto"/>
                <w:right w:val="none" w:sz="0" w:space="0" w:color="auto"/>
              </w:divBdr>
            </w:div>
            <w:div w:id="1249844788">
              <w:marLeft w:val="0"/>
              <w:marRight w:val="0"/>
              <w:marTop w:val="0"/>
              <w:marBottom w:val="0"/>
              <w:divBdr>
                <w:top w:val="none" w:sz="0" w:space="0" w:color="auto"/>
                <w:left w:val="none" w:sz="0" w:space="0" w:color="auto"/>
                <w:bottom w:val="none" w:sz="0" w:space="0" w:color="auto"/>
                <w:right w:val="none" w:sz="0" w:space="0" w:color="auto"/>
              </w:divBdr>
            </w:div>
            <w:div w:id="909538504">
              <w:marLeft w:val="0"/>
              <w:marRight w:val="0"/>
              <w:marTop w:val="0"/>
              <w:marBottom w:val="0"/>
              <w:divBdr>
                <w:top w:val="none" w:sz="0" w:space="0" w:color="auto"/>
                <w:left w:val="none" w:sz="0" w:space="0" w:color="auto"/>
                <w:bottom w:val="none" w:sz="0" w:space="0" w:color="auto"/>
                <w:right w:val="none" w:sz="0" w:space="0" w:color="auto"/>
              </w:divBdr>
            </w:div>
            <w:div w:id="1224178661">
              <w:marLeft w:val="0"/>
              <w:marRight w:val="0"/>
              <w:marTop w:val="0"/>
              <w:marBottom w:val="0"/>
              <w:divBdr>
                <w:top w:val="none" w:sz="0" w:space="0" w:color="auto"/>
                <w:left w:val="none" w:sz="0" w:space="0" w:color="auto"/>
                <w:bottom w:val="none" w:sz="0" w:space="0" w:color="auto"/>
                <w:right w:val="none" w:sz="0" w:space="0" w:color="auto"/>
              </w:divBdr>
            </w:div>
            <w:div w:id="634796962">
              <w:marLeft w:val="0"/>
              <w:marRight w:val="0"/>
              <w:marTop w:val="0"/>
              <w:marBottom w:val="0"/>
              <w:divBdr>
                <w:top w:val="none" w:sz="0" w:space="0" w:color="auto"/>
                <w:left w:val="none" w:sz="0" w:space="0" w:color="auto"/>
                <w:bottom w:val="none" w:sz="0" w:space="0" w:color="auto"/>
                <w:right w:val="none" w:sz="0" w:space="0" w:color="auto"/>
              </w:divBdr>
            </w:div>
            <w:div w:id="1355112500">
              <w:marLeft w:val="0"/>
              <w:marRight w:val="0"/>
              <w:marTop w:val="0"/>
              <w:marBottom w:val="0"/>
              <w:divBdr>
                <w:top w:val="none" w:sz="0" w:space="0" w:color="auto"/>
                <w:left w:val="none" w:sz="0" w:space="0" w:color="auto"/>
                <w:bottom w:val="none" w:sz="0" w:space="0" w:color="auto"/>
                <w:right w:val="none" w:sz="0" w:space="0" w:color="auto"/>
              </w:divBdr>
            </w:div>
            <w:div w:id="1354071246">
              <w:marLeft w:val="0"/>
              <w:marRight w:val="0"/>
              <w:marTop w:val="0"/>
              <w:marBottom w:val="0"/>
              <w:divBdr>
                <w:top w:val="none" w:sz="0" w:space="0" w:color="auto"/>
                <w:left w:val="none" w:sz="0" w:space="0" w:color="auto"/>
                <w:bottom w:val="none" w:sz="0" w:space="0" w:color="auto"/>
                <w:right w:val="none" w:sz="0" w:space="0" w:color="auto"/>
              </w:divBdr>
            </w:div>
            <w:div w:id="353111995">
              <w:marLeft w:val="0"/>
              <w:marRight w:val="0"/>
              <w:marTop w:val="0"/>
              <w:marBottom w:val="0"/>
              <w:divBdr>
                <w:top w:val="none" w:sz="0" w:space="0" w:color="auto"/>
                <w:left w:val="none" w:sz="0" w:space="0" w:color="auto"/>
                <w:bottom w:val="none" w:sz="0" w:space="0" w:color="auto"/>
                <w:right w:val="none" w:sz="0" w:space="0" w:color="auto"/>
              </w:divBdr>
            </w:div>
            <w:div w:id="2045908947">
              <w:marLeft w:val="0"/>
              <w:marRight w:val="0"/>
              <w:marTop w:val="0"/>
              <w:marBottom w:val="0"/>
              <w:divBdr>
                <w:top w:val="none" w:sz="0" w:space="0" w:color="auto"/>
                <w:left w:val="none" w:sz="0" w:space="0" w:color="auto"/>
                <w:bottom w:val="none" w:sz="0" w:space="0" w:color="auto"/>
                <w:right w:val="none" w:sz="0" w:space="0" w:color="auto"/>
              </w:divBdr>
            </w:div>
            <w:div w:id="456487308">
              <w:marLeft w:val="0"/>
              <w:marRight w:val="0"/>
              <w:marTop w:val="0"/>
              <w:marBottom w:val="0"/>
              <w:divBdr>
                <w:top w:val="none" w:sz="0" w:space="0" w:color="auto"/>
                <w:left w:val="none" w:sz="0" w:space="0" w:color="auto"/>
                <w:bottom w:val="none" w:sz="0" w:space="0" w:color="auto"/>
                <w:right w:val="none" w:sz="0" w:space="0" w:color="auto"/>
              </w:divBdr>
            </w:div>
            <w:div w:id="958878999">
              <w:marLeft w:val="0"/>
              <w:marRight w:val="0"/>
              <w:marTop w:val="0"/>
              <w:marBottom w:val="0"/>
              <w:divBdr>
                <w:top w:val="none" w:sz="0" w:space="0" w:color="auto"/>
                <w:left w:val="none" w:sz="0" w:space="0" w:color="auto"/>
                <w:bottom w:val="none" w:sz="0" w:space="0" w:color="auto"/>
                <w:right w:val="none" w:sz="0" w:space="0" w:color="auto"/>
              </w:divBdr>
            </w:div>
            <w:div w:id="2030525182">
              <w:marLeft w:val="0"/>
              <w:marRight w:val="0"/>
              <w:marTop w:val="0"/>
              <w:marBottom w:val="0"/>
              <w:divBdr>
                <w:top w:val="none" w:sz="0" w:space="0" w:color="auto"/>
                <w:left w:val="none" w:sz="0" w:space="0" w:color="auto"/>
                <w:bottom w:val="none" w:sz="0" w:space="0" w:color="auto"/>
                <w:right w:val="none" w:sz="0" w:space="0" w:color="auto"/>
              </w:divBdr>
            </w:div>
            <w:div w:id="1854762317">
              <w:marLeft w:val="0"/>
              <w:marRight w:val="0"/>
              <w:marTop w:val="0"/>
              <w:marBottom w:val="0"/>
              <w:divBdr>
                <w:top w:val="none" w:sz="0" w:space="0" w:color="auto"/>
                <w:left w:val="none" w:sz="0" w:space="0" w:color="auto"/>
                <w:bottom w:val="none" w:sz="0" w:space="0" w:color="auto"/>
                <w:right w:val="none" w:sz="0" w:space="0" w:color="auto"/>
              </w:divBdr>
            </w:div>
            <w:div w:id="1405952156">
              <w:marLeft w:val="0"/>
              <w:marRight w:val="0"/>
              <w:marTop w:val="0"/>
              <w:marBottom w:val="0"/>
              <w:divBdr>
                <w:top w:val="none" w:sz="0" w:space="0" w:color="auto"/>
                <w:left w:val="none" w:sz="0" w:space="0" w:color="auto"/>
                <w:bottom w:val="none" w:sz="0" w:space="0" w:color="auto"/>
                <w:right w:val="none" w:sz="0" w:space="0" w:color="auto"/>
              </w:divBdr>
            </w:div>
            <w:div w:id="127746737">
              <w:marLeft w:val="0"/>
              <w:marRight w:val="0"/>
              <w:marTop w:val="0"/>
              <w:marBottom w:val="0"/>
              <w:divBdr>
                <w:top w:val="none" w:sz="0" w:space="0" w:color="auto"/>
                <w:left w:val="none" w:sz="0" w:space="0" w:color="auto"/>
                <w:bottom w:val="none" w:sz="0" w:space="0" w:color="auto"/>
                <w:right w:val="none" w:sz="0" w:space="0" w:color="auto"/>
              </w:divBdr>
            </w:div>
            <w:div w:id="580917162">
              <w:marLeft w:val="0"/>
              <w:marRight w:val="0"/>
              <w:marTop w:val="0"/>
              <w:marBottom w:val="0"/>
              <w:divBdr>
                <w:top w:val="none" w:sz="0" w:space="0" w:color="auto"/>
                <w:left w:val="none" w:sz="0" w:space="0" w:color="auto"/>
                <w:bottom w:val="none" w:sz="0" w:space="0" w:color="auto"/>
                <w:right w:val="none" w:sz="0" w:space="0" w:color="auto"/>
              </w:divBdr>
            </w:div>
            <w:div w:id="1787650330">
              <w:marLeft w:val="0"/>
              <w:marRight w:val="0"/>
              <w:marTop w:val="0"/>
              <w:marBottom w:val="0"/>
              <w:divBdr>
                <w:top w:val="none" w:sz="0" w:space="0" w:color="auto"/>
                <w:left w:val="none" w:sz="0" w:space="0" w:color="auto"/>
                <w:bottom w:val="none" w:sz="0" w:space="0" w:color="auto"/>
                <w:right w:val="none" w:sz="0" w:space="0" w:color="auto"/>
              </w:divBdr>
            </w:div>
            <w:div w:id="942030078">
              <w:marLeft w:val="0"/>
              <w:marRight w:val="0"/>
              <w:marTop w:val="0"/>
              <w:marBottom w:val="0"/>
              <w:divBdr>
                <w:top w:val="none" w:sz="0" w:space="0" w:color="auto"/>
                <w:left w:val="none" w:sz="0" w:space="0" w:color="auto"/>
                <w:bottom w:val="none" w:sz="0" w:space="0" w:color="auto"/>
                <w:right w:val="none" w:sz="0" w:space="0" w:color="auto"/>
              </w:divBdr>
            </w:div>
            <w:div w:id="1866406513">
              <w:marLeft w:val="0"/>
              <w:marRight w:val="0"/>
              <w:marTop w:val="0"/>
              <w:marBottom w:val="0"/>
              <w:divBdr>
                <w:top w:val="none" w:sz="0" w:space="0" w:color="auto"/>
                <w:left w:val="none" w:sz="0" w:space="0" w:color="auto"/>
                <w:bottom w:val="none" w:sz="0" w:space="0" w:color="auto"/>
                <w:right w:val="none" w:sz="0" w:space="0" w:color="auto"/>
              </w:divBdr>
            </w:div>
            <w:div w:id="1708145629">
              <w:marLeft w:val="0"/>
              <w:marRight w:val="0"/>
              <w:marTop w:val="0"/>
              <w:marBottom w:val="0"/>
              <w:divBdr>
                <w:top w:val="none" w:sz="0" w:space="0" w:color="auto"/>
                <w:left w:val="none" w:sz="0" w:space="0" w:color="auto"/>
                <w:bottom w:val="none" w:sz="0" w:space="0" w:color="auto"/>
                <w:right w:val="none" w:sz="0" w:space="0" w:color="auto"/>
              </w:divBdr>
            </w:div>
            <w:div w:id="561868424">
              <w:marLeft w:val="0"/>
              <w:marRight w:val="0"/>
              <w:marTop w:val="0"/>
              <w:marBottom w:val="0"/>
              <w:divBdr>
                <w:top w:val="none" w:sz="0" w:space="0" w:color="auto"/>
                <w:left w:val="none" w:sz="0" w:space="0" w:color="auto"/>
                <w:bottom w:val="none" w:sz="0" w:space="0" w:color="auto"/>
                <w:right w:val="none" w:sz="0" w:space="0" w:color="auto"/>
              </w:divBdr>
            </w:div>
            <w:div w:id="136190354">
              <w:marLeft w:val="0"/>
              <w:marRight w:val="0"/>
              <w:marTop w:val="0"/>
              <w:marBottom w:val="0"/>
              <w:divBdr>
                <w:top w:val="none" w:sz="0" w:space="0" w:color="auto"/>
                <w:left w:val="none" w:sz="0" w:space="0" w:color="auto"/>
                <w:bottom w:val="none" w:sz="0" w:space="0" w:color="auto"/>
                <w:right w:val="none" w:sz="0" w:space="0" w:color="auto"/>
              </w:divBdr>
            </w:div>
            <w:div w:id="387344481">
              <w:marLeft w:val="0"/>
              <w:marRight w:val="0"/>
              <w:marTop w:val="0"/>
              <w:marBottom w:val="0"/>
              <w:divBdr>
                <w:top w:val="none" w:sz="0" w:space="0" w:color="auto"/>
                <w:left w:val="none" w:sz="0" w:space="0" w:color="auto"/>
                <w:bottom w:val="none" w:sz="0" w:space="0" w:color="auto"/>
                <w:right w:val="none" w:sz="0" w:space="0" w:color="auto"/>
              </w:divBdr>
            </w:div>
            <w:div w:id="1726833724">
              <w:marLeft w:val="0"/>
              <w:marRight w:val="0"/>
              <w:marTop w:val="0"/>
              <w:marBottom w:val="0"/>
              <w:divBdr>
                <w:top w:val="none" w:sz="0" w:space="0" w:color="auto"/>
                <w:left w:val="none" w:sz="0" w:space="0" w:color="auto"/>
                <w:bottom w:val="none" w:sz="0" w:space="0" w:color="auto"/>
                <w:right w:val="none" w:sz="0" w:space="0" w:color="auto"/>
              </w:divBdr>
            </w:div>
            <w:div w:id="1858932262">
              <w:marLeft w:val="0"/>
              <w:marRight w:val="0"/>
              <w:marTop w:val="0"/>
              <w:marBottom w:val="0"/>
              <w:divBdr>
                <w:top w:val="none" w:sz="0" w:space="0" w:color="auto"/>
                <w:left w:val="none" w:sz="0" w:space="0" w:color="auto"/>
                <w:bottom w:val="none" w:sz="0" w:space="0" w:color="auto"/>
                <w:right w:val="none" w:sz="0" w:space="0" w:color="auto"/>
              </w:divBdr>
            </w:div>
            <w:div w:id="1274096565">
              <w:marLeft w:val="0"/>
              <w:marRight w:val="0"/>
              <w:marTop w:val="0"/>
              <w:marBottom w:val="0"/>
              <w:divBdr>
                <w:top w:val="none" w:sz="0" w:space="0" w:color="auto"/>
                <w:left w:val="none" w:sz="0" w:space="0" w:color="auto"/>
                <w:bottom w:val="none" w:sz="0" w:space="0" w:color="auto"/>
                <w:right w:val="none" w:sz="0" w:space="0" w:color="auto"/>
              </w:divBdr>
            </w:div>
            <w:div w:id="1157301285">
              <w:marLeft w:val="0"/>
              <w:marRight w:val="0"/>
              <w:marTop w:val="0"/>
              <w:marBottom w:val="0"/>
              <w:divBdr>
                <w:top w:val="none" w:sz="0" w:space="0" w:color="auto"/>
                <w:left w:val="none" w:sz="0" w:space="0" w:color="auto"/>
                <w:bottom w:val="none" w:sz="0" w:space="0" w:color="auto"/>
                <w:right w:val="none" w:sz="0" w:space="0" w:color="auto"/>
              </w:divBdr>
            </w:div>
            <w:div w:id="1992247677">
              <w:marLeft w:val="0"/>
              <w:marRight w:val="0"/>
              <w:marTop w:val="0"/>
              <w:marBottom w:val="0"/>
              <w:divBdr>
                <w:top w:val="none" w:sz="0" w:space="0" w:color="auto"/>
                <w:left w:val="none" w:sz="0" w:space="0" w:color="auto"/>
                <w:bottom w:val="none" w:sz="0" w:space="0" w:color="auto"/>
                <w:right w:val="none" w:sz="0" w:space="0" w:color="auto"/>
              </w:divBdr>
            </w:div>
            <w:div w:id="1527477216">
              <w:marLeft w:val="0"/>
              <w:marRight w:val="0"/>
              <w:marTop w:val="0"/>
              <w:marBottom w:val="0"/>
              <w:divBdr>
                <w:top w:val="none" w:sz="0" w:space="0" w:color="auto"/>
                <w:left w:val="none" w:sz="0" w:space="0" w:color="auto"/>
                <w:bottom w:val="none" w:sz="0" w:space="0" w:color="auto"/>
                <w:right w:val="none" w:sz="0" w:space="0" w:color="auto"/>
              </w:divBdr>
            </w:div>
            <w:div w:id="2053845779">
              <w:marLeft w:val="0"/>
              <w:marRight w:val="0"/>
              <w:marTop w:val="0"/>
              <w:marBottom w:val="0"/>
              <w:divBdr>
                <w:top w:val="none" w:sz="0" w:space="0" w:color="auto"/>
                <w:left w:val="none" w:sz="0" w:space="0" w:color="auto"/>
                <w:bottom w:val="none" w:sz="0" w:space="0" w:color="auto"/>
                <w:right w:val="none" w:sz="0" w:space="0" w:color="auto"/>
              </w:divBdr>
            </w:div>
            <w:div w:id="1792630898">
              <w:marLeft w:val="0"/>
              <w:marRight w:val="0"/>
              <w:marTop w:val="0"/>
              <w:marBottom w:val="0"/>
              <w:divBdr>
                <w:top w:val="none" w:sz="0" w:space="0" w:color="auto"/>
                <w:left w:val="none" w:sz="0" w:space="0" w:color="auto"/>
                <w:bottom w:val="none" w:sz="0" w:space="0" w:color="auto"/>
                <w:right w:val="none" w:sz="0" w:space="0" w:color="auto"/>
              </w:divBdr>
            </w:div>
            <w:div w:id="486552253">
              <w:marLeft w:val="0"/>
              <w:marRight w:val="0"/>
              <w:marTop w:val="0"/>
              <w:marBottom w:val="0"/>
              <w:divBdr>
                <w:top w:val="none" w:sz="0" w:space="0" w:color="auto"/>
                <w:left w:val="none" w:sz="0" w:space="0" w:color="auto"/>
                <w:bottom w:val="none" w:sz="0" w:space="0" w:color="auto"/>
                <w:right w:val="none" w:sz="0" w:space="0" w:color="auto"/>
              </w:divBdr>
            </w:div>
            <w:div w:id="547767627">
              <w:marLeft w:val="0"/>
              <w:marRight w:val="0"/>
              <w:marTop w:val="0"/>
              <w:marBottom w:val="0"/>
              <w:divBdr>
                <w:top w:val="none" w:sz="0" w:space="0" w:color="auto"/>
                <w:left w:val="none" w:sz="0" w:space="0" w:color="auto"/>
                <w:bottom w:val="none" w:sz="0" w:space="0" w:color="auto"/>
                <w:right w:val="none" w:sz="0" w:space="0" w:color="auto"/>
              </w:divBdr>
            </w:div>
            <w:div w:id="2023193294">
              <w:marLeft w:val="0"/>
              <w:marRight w:val="0"/>
              <w:marTop w:val="0"/>
              <w:marBottom w:val="0"/>
              <w:divBdr>
                <w:top w:val="none" w:sz="0" w:space="0" w:color="auto"/>
                <w:left w:val="none" w:sz="0" w:space="0" w:color="auto"/>
                <w:bottom w:val="none" w:sz="0" w:space="0" w:color="auto"/>
                <w:right w:val="none" w:sz="0" w:space="0" w:color="auto"/>
              </w:divBdr>
            </w:div>
            <w:div w:id="1331757632">
              <w:marLeft w:val="0"/>
              <w:marRight w:val="0"/>
              <w:marTop w:val="0"/>
              <w:marBottom w:val="0"/>
              <w:divBdr>
                <w:top w:val="none" w:sz="0" w:space="0" w:color="auto"/>
                <w:left w:val="none" w:sz="0" w:space="0" w:color="auto"/>
                <w:bottom w:val="none" w:sz="0" w:space="0" w:color="auto"/>
                <w:right w:val="none" w:sz="0" w:space="0" w:color="auto"/>
              </w:divBdr>
            </w:div>
            <w:div w:id="1585605561">
              <w:marLeft w:val="0"/>
              <w:marRight w:val="0"/>
              <w:marTop w:val="0"/>
              <w:marBottom w:val="0"/>
              <w:divBdr>
                <w:top w:val="none" w:sz="0" w:space="0" w:color="auto"/>
                <w:left w:val="none" w:sz="0" w:space="0" w:color="auto"/>
                <w:bottom w:val="none" w:sz="0" w:space="0" w:color="auto"/>
                <w:right w:val="none" w:sz="0" w:space="0" w:color="auto"/>
              </w:divBdr>
            </w:div>
            <w:div w:id="919602524">
              <w:marLeft w:val="0"/>
              <w:marRight w:val="0"/>
              <w:marTop w:val="0"/>
              <w:marBottom w:val="0"/>
              <w:divBdr>
                <w:top w:val="none" w:sz="0" w:space="0" w:color="auto"/>
                <w:left w:val="none" w:sz="0" w:space="0" w:color="auto"/>
                <w:bottom w:val="none" w:sz="0" w:space="0" w:color="auto"/>
                <w:right w:val="none" w:sz="0" w:space="0" w:color="auto"/>
              </w:divBdr>
            </w:div>
            <w:div w:id="886912302">
              <w:marLeft w:val="0"/>
              <w:marRight w:val="0"/>
              <w:marTop w:val="0"/>
              <w:marBottom w:val="0"/>
              <w:divBdr>
                <w:top w:val="none" w:sz="0" w:space="0" w:color="auto"/>
                <w:left w:val="none" w:sz="0" w:space="0" w:color="auto"/>
                <w:bottom w:val="none" w:sz="0" w:space="0" w:color="auto"/>
                <w:right w:val="none" w:sz="0" w:space="0" w:color="auto"/>
              </w:divBdr>
            </w:div>
            <w:div w:id="713505318">
              <w:marLeft w:val="0"/>
              <w:marRight w:val="0"/>
              <w:marTop w:val="0"/>
              <w:marBottom w:val="0"/>
              <w:divBdr>
                <w:top w:val="none" w:sz="0" w:space="0" w:color="auto"/>
                <w:left w:val="none" w:sz="0" w:space="0" w:color="auto"/>
                <w:bottom w:val="none" w:sz="0" w:space="0" w:color="auto"/>
                <w:right w:val="none" w:sz="0" w:space="0" w:color="auto"/>
              </w:divBdr>
            </w:div>
            <w:div w:id="1476218313">
              <w:marLeft w:val="0"/>
              <w:marRight w:val="0"/>
              <w:marTop w:val="0"/>
              <w:marBottom w:val="0"/>
              <w:divBdr>
                <w:top w:val="none" w:sz="0" w:space="0" w:color="auto"/>
                <w:left w:val="none" w:sz="0" w:space="0" w:color="auto"/>
                <w:bottom w:val="none" w:sz="0" w:space="0" w:color="auto"/>
                <w:right w:val="none" w:sz="0" w:space="0" w:color="auto"/>
              </w:divBdr>
            </w:div>
            <w:div w:id="841285779">
              <w:marLeft w:val="0"/>
              <w:marRight w:val="0"/>
              <w:marTop w:val="0"/>
              <w:marBottom w:val="0"/>
              <w:divBdr>
                <w:top w:val="none" w:sz="0" w:space="0" w:color="auto"/>
                <w:left w:val="none" w:sz="0" w:space="0" w:color="auto"/>
                <w:bottom w:val="none" w:sz="0" w:space="0" w:color="auto"/>
                <w:right w:val="none" w:sz="0" w:space="0" w:color="auto"/>
              </w:divBdr>
            </w:div>
            <w:div w:id="182594145">
              <w:marLeft w:val="0"/>
              <w:marRight w:val="0"/>
              <w:marTop w:val="0"/>
              <w:marBottom w:val="0"/>
              <w:divBdr>
                <w:top w:val="none" w:sz="0" w:space="0" w:color="auto"/>
                <w:left w:val="none" w:sz="0" w:space="0" w:color="auto"/>
                <w:bottom w:val="none" w:sz="0" w:space="0" w:color="auto"/>
                <w:right w:val="none" w:sz="0" w:space="0" w:color="auto"/>
              </w:divBdr>
            </w:div>
            <w:div w:id="1850289271">
              <w:marLeft w:val="0"/>
              <w:marRight w:val="0"/>
              <w:marTop w:val="0"/>
              <w:marBottom w:val="0"/>
              <w:divBdr>
                <w:top w:val="none" w:sz="0" w:space="0" w:color="auto"/>
                <w:left w:val="none" w:sz="0" w:space="0" w:color="auto"/>
                <w:bottom w:val="none" w:sz="0" w:space="0" w:color="auto"/>
                <w:right w:val="none" w:sz="0" w:space="0" w:color="auto"/>
              </w:divBdr>
            </w:div>
            <w:div w:id="1982690266">
              <w:marLeft w:val="0"/>
              <w:marRight w:val="0"/>
              <w:marTop w:val="0"/>
              <w:marBottom w:val="0"/>
              <w:divBdr>
                <w:top w:val="none" w:sz="0" w:space="0" w:color="auto"/>
                <w:left w:val="none" w:sz="0" w:space="0" w:color="auto"/>
                <w:bottom w:val="none" w:sz="0" w:space="0" w:color="auto"/>
                <w:right w:val="none" w:sz="0" w:space="0" w:color="auto"/>
              </w:divBdr>
            </w:div>
            <w:div w:id="348916196">
              <w:marLeft w:val="0"/>
              <w:marRight w:val="0"/>
              <w:marTop w:val="0"/>
              <w:marBottom w:val="0"/>
              <w:divBdr>
                <w:top w:val="none" w:sz="0" w:space="0" w:color="auto"/>
                <w:left w:val="none" w:sz="0" w:space="0" w:color="auto"/>
                <w:bottom w:val="none" w:sz="0" w:space="0" w:color="auto"/>
                <w:right w:val="none" w:sz="0" w:space="0" w:color="auto"/>
              </w:divBdr>
            </w:div>
            <w:div w:id="1783958484">
              <w:marLeft w:val="0"/>
              <w:marRight w:val="0"/>
              <w:marTop w:val="0"/>
              <w:marBottom w:val="0"/>
              <w:divBdr>
                <w:top w:val="none" w:sz="0" w:space="0" w:color="auto"/>
                <w:left w:val="none" w:sz="0" w:space="0" w:color="auto"/>
                <w:bottom w:val="none" w:sz="0" w:space="0" w:color="auto"/>
                <w:right w:val="none" w:sz="0" w:space="0" w:color="auto"/>
              </w:divBdr>
            </w:div>
            <w:div w:id="1264069634">
              <w:marLeft w:val="0"/>
              <w:marRight w:val="0"/>
              <w:marTop w:val="0"/>
              <w:marBottom w:val="0"/>
              <w:divBdr>
                <w:top w:val="none" w:sz="0" w:space="0" w:color="auto"/>
                <w:left w:val="none" w:sz="0" w:space="0" w:color="auto"/>
                <w:bottom w:val="none" w:sz="0" w:space="0" w:color="auto"/>
                <w:right w:val="none" w:sz="0" w:space="0" w:color="auto"/>
              </w:divBdr>
            </w:div>
            <w:div w:id="1357972741">
              <w:marLeft w:val="0"/>
              <w:marRight w:val="0"/>
              <w:marTop w:val="0"/>
              <w:marBottom w:val="0"/>
              <w:divBdr>
                <w:top w:val="none" w:sz="0" w:space="0" w:color="auto"/>
                <w:left w:val="none" w:sz="0" w:space="0" w:color="auto"/>
                <w:bottom w:val="none" w:sz="0" w:space="0" w:color="auto"/>
                <w:right w:val="none" w:sz="0" w:space="0" w:color="auto"/>
              </w:divBdr>
            </w:div>
            <w:div w:id="265579567">
              <w:marLeft w:val="0"/>
              <w:marRight w:val="0"/>
              <w:marTop w:val="0"/>
              <w:marBottom w:val="0"/>
              <w:divBdr>
                <w:top w:val="none" w:sz="0" w:space="0" w:color="auto"/>
                <w:left w:val="none" w:sz="0" w:space="0" w:color="auto"/>
                <w:bottom w:val="none" w:sz="0" w:space="0" w:color="auto"/>
                <w:right w:val="none" w:sz="0" w:space="0" w:color="auto"/>
              </w:divBdr>
            </w:div>
            <w:div w:id="1679842345">
              <w:marLeft w:val="0"/>
              <w:marRight w:val="0"/>
              <w:marTop w:val="0"/>
              <w:marBottom w:val="0"/>
              <w:divBdr>
                <w:top w:val="none" w:sz="0" w:space="0" w:color="auto"/>
                <w:left w:val="none" w:sz="0" w:space="0" w:color="auto"/>
                <w:bottom w:val="none" w:sz="0" w:space="0" w:color="auto"/>
                <w:right w:val="none" w:sz="0" w:space="0" w:color="auto"/>
              </w:divBdr>
            </w:div>
            <w:div w:id="1073360290">
              <w:marLeft w:val="0"/>
              <w:marRight w:val="0"/>
              <w:marTop w:val="0"/>
              <w:marBottom w:val="0"/>
              <w:divBdr>
                <w:top w:val="none" w:sz="0" w:space="0" w:color="auto"/>
                <w:left w:val="none" w:sz="0" w:space="0" w:color="auto"/>
                <w:bottom w:val="none" w:sz="0" w:space="0" w:color="auto"/>
                <w:right w:val="none" w:sz="0" w:space="0" w:color="auto"/>
              </w:divBdr>
            </w:div>
            <w:div w:id="846679122">
              <w:marLeft w:val="0"/>
              <w:marRight w:val="0"/>
              <w:marTop w:val="0"/>
              <w:marBottom w:val="0"/>
              <w:divBdr>
                <w:top w:val="none" w:sz="0" w:space="0" w:color="auto"/>
                <w:left w:val="none" w:sz="0" w:space="0" w:color="auto"/>
                <w:bottom w:val="none" w:sz="0" w:space="0" w:color="auto"/>
                <w:right w:val="none" w:sz="0" w:space="0" w:color="auto"/>
              </w:divBdr>
            </w:div>
            <w:div w:id="2088454130">
              <w:marLeft w:val="0"/>
              <w:marRight w:val="0"/>
              <w:marTop w:val="0"/>
              <w:marBottom w:val="0"/>
              <w:divBdr>
                <w:top w:val="none" w:sz="0" w:space="0" w:color="auto"/>
                <w:left w:val="none" w:sz="0" w:space="0" w:color="auto"/>
                <w:bottom w:val="none" w:sz="0" w:space="0" w:color="auto"/>
                <w:right w:val="none" w:sz="0" w:space="0" w:color="auto"/>
              </w:divBdr>
            </w:div>
            <w:div w:id="504320500">
              <w:marLeft w:val="0"/>
              <w:marRight w:val="0"/>
              <w:marTop w:val="0"/>
              <w:marBottom w:val="0"/>
              <w:divBdr>
                <w:top w:val="none" w:sz="0" w:space="0" w:color="auto"/>
                <w:left w:val="none" w:sz="0" w:space="0" w:color="auto"/>
                <w:bottom w:val="none" w:sz="0" w:space="0" w:color="auto"/>
                <w:right w:val="none" w:sz="0" w:space="0" w:color="auto"/>
              </w:divBdr>
            </w:div>
            <w:div w:id="678966019">
              <w:marLeft w:val="0"/>
              <w:marRight w:val="0"/>
              <w:marTop w:val="0"/>
              <w:marBottom w:val="0"/>
              <w:divBdr>
                <w:top w:val="none" w:sz="0" w:space="0" w:color="auto"/>
                <w:left w:val="none" w:sz="0" w:space="0" w:color="auto"/>
                <w:bottom w:val="none" w:sz="0" w:space="0" w:color="auto"/>
                <w:right w:val="none" w:sz="0" w:space="0" w:color="auto"/>
              </w:divBdr>
            </w:div>
            <w:div w:id="291252039">
              <w:marLeft w:val="0"/>
              <w:marRight w:val="0"/>
              <w:marTop w:val="0"/>
              <w:marBottom w:val="0"/>
              <w:divBdr>
                <w:top w:val="none" w:sz="0" w:space="0" w:color="auto"/>
                <w:left w:val="none" w:sz="0" w:space="0" w:color="auto"/>
                <w:bottom w:val="none" w:sz="0" w:space="0" w:color="auto"/>
                <w:right w:val="none" w:sz="0" w:space="0" w:color="auto"/>
              </w:divBdr>
            </w:div>
            <w:div w:id="1547452928">
              <w:marLeft w:val="0"/>
              <w:marRight w:val="0"/>
              <w:marTop w:val="0"/>
              <w:marBottom w:val="0"/>
              <w:divBdr>
                <w:top w:val="none" w:sz="0" w:space="0" w:color="auto"/>
                <w:left w:val="none" w:sz="0" w:space="0" w:color="auto"/>
                <w:bottom w:val="none" w:sz="0" w:space="0" w:color="auto"/>
                <w:right w:val="none" w:sz="0" w:space="0" w:color="auto"/>
              </w:divBdr>
            </w:div>
            <w:div w:id="500699472">
              <w:marLeft w:val="0"/>
              <w:marRight w:val="0"/>
              <w:marTop w:val="0"/>
              <w:marBottom w:val="0"/>
              <w:divBdr>
                <w:top w:val="none" w:sz="0" w:space="0" w:color="auto"/>
                <w:left w:val="none" w:sz="0" w:space="0" w:color="auto"/>
                <w:bottom w:val="none" w:sz="0" w:space="0" w:color="auto"/>
                <w:right w:val="none" w:sz="0" w:space="0" w:color="auto"/>
              </w:divBdr>
            </w:div>
            <w:div w:id="826089687">
              <w:marLeft w:val="0"/>
              <w:marRight w:val="0"/>
              <w:marTop w:val="0"/>
              <w:marBottom w:val="0"/>
              <w:divBdr>
                <w:top w:val="none" w:sz="0" w:space="0" w:color="auto"/>
                <w:left w:val="none" w:sz="0" w:space="0" w:color="auto"/>
                <w:bottom w:val="none" w:sz="0" w:space="0" w:color="auto"/>
                <w:right w:val="none" w:sz="0" w:space="0" w:color="auto"/>
              </w:divBdr>
            </w:div>
            <w:div w:id="1963419838">
              <w:marLeft w:val="0"/>
              <w:marRight w:val="0"/>
              <w:marTop w:val="0"/>
              <w:marBottom w:val="0"/>
              <w:divBdr>
                <w:top w:val="none" w:sz="0" w:space="0" w:color="auto"/>
                <w:left w:val="none" w:sz="0" w:space="0" w:color="auto"/>
                <w:bottom w:val="none" w:sz="0" w:space="0" w:color="auto"/>
                <w:right w:val="none" w:sz="0" w:space="0" w:color="auto"/>
              </w:divBdr>
            </w:div>
            <w:div w:id="1689519950">
              <w:marLeft w:val="0"/>
              <w:marRight w:val="0"/>
              <w:marTop w:val="0"/>
              <w:marBottom w:val="0"/>
              <w:divBdr>
                <w:top w:val="none" w:sz="0" w:space="0" w:color="auto"/>
                <w:left w:val="none" w:sz="0" w:space="0" w:color="auto"/>
                <w:bottom w:val="none" w:sz="0" w:space="0" w:color="auto"/>
                <w:right w:val="none" w:sz="0" w:space="0" w:color="auto"/>
              </w:divBdr>
            </w:div>
            <w:div w:id="1127968833">
              <w:marLeft w:val="0"/>
              <w:marRight w:val="0"/>
              <w:marTop w:val="0"/>
              <w:marBottom w:val="0"/>
              <w:divBdr>
                <w:top w:val="none" w:sz="0" w:space="0" w:color="auto"/>
                <w:left w:val="none" w:sz="0" w:space="0" w:color="auto"/>
                <w:bottom w:val="none" w:sz="0" w:space="0" w:color="auto"/>
                <w:right w:val="none" w:sz="0" w:space="0" w:color="auto"/>
              </w:divBdr>
            </w:div>
            <w:div w:id="80761815">
              <w:marLeft w:val="0"/>
              <w:marRight w:val="0"/>
              <w:marTop w:val="0"/>
              <w:marBottom w:val="0"/>
              <w:divBdr>
                <w:top w:val="none" w:sz="0" w:space="0" w:color="auto"/>
                <w:left w:val="none" w:sz="0" w:space="0" w:color="auto"/>
                <w:bottom w:val="none" w:sz="0" w:space="0" w:color="auto"/>
                <w:right w:val="none" w:sz="0" w:space="0" w:color="auto"/>
              </w:divBdr>
            </w:div>
            <w:div w:id="1926840841">
              <w:marLeft w:val="0"/>
              <w:marRight w:val="0"/>
              <w:marTop w:val="0"/>
              <w:marBottom w:val="0"/>
              <w:divBdr>
                <w:top w:val="none" w:sz="0" w:space="0" w:color="auto"/>
                <w:left w:val="none" w:sz="0" w:space="0" w:color="auto"/>
                <w:bottom w:val="none" w:sz="0" w:space="0" w:color="auto"/>
                <w:right w:val="none" w:sz="0" w:space="0" w:color="auto"/>
              </w:divBdr>
            </w:div>
            <w:div w:id="1882203788">
              <w:marLeft w:val="0"/>
              <w:marRight w:val="0"/>
              <w:marTop w:val="0"/>
              <w:marBottom w:val="0"/>
              <w:divBdr>
                <w:top w:val="none" w:sz="0" w:space="0" w:color="auto"/>
                <w:left w:val="none" w:sz="0" w:space="0" w:color="auto"/>
                <w:bottom w:val="none" w:sz="0" w:space="0" w:color="auto"/>
                <w:right w:val="none" w:sz="0" w:space="0" w:color="auto"/>
              </w:divBdr>
            </w:div>
            <w:div w:id="1640718888">
              <w:marLeft w:val="0"/>
              <w:marRight w:val="0"/>
              <w:marTop w:val="0"/>
              <w:marBottom w:val="0"/>
              <w:divBdr>
                <w:top w:val="none" w:sz="0" w:space="0" w:color="auto"/>
                <w:left w:val="none" w:sz="0" w:space="0" w:color="auto"/>
                <w:bottom w:val="none" w:sz="0" w:space="0" w:color="auto"/>
                <w:right w:val="none" w:sz="0" w:space="0" w:color="auto"/>
              </w:divBdr>
            </w:div>
            <w:div w:id="1339238260">
              <w:marLeft w:val="0"/>
              <w:marRight w:val="0"/>
              <w:marTop w:val="0"/>
              <w:marBottom w:val="0"/>
              <w:divBdr>
                <w:top w:val="none" w:sz="0" w:space="0" w:color="auto"/>
                <w:left w:val="none" w:sz="0" w:space="0" w:color="auto"/>
                <w:bottom w:val="none" w:sz="0" w:space="0" w:color="auto"/>
                <w:right w:val="none" w:sz="0" w:space="0" w:color="auto"/>
              </w:divBdr>
            </w:div>
            <w:div w:id="528564892">
              <w:marLeft w:val="0"/>
              <w:marRight w:val="0"/>
              <w:marTop w:val="0"/>
              <w:marBottom w:val="0"/>
              <w:divBdr>
                <w:top w:val="none" w:sz="0" w:space="0" w:color="auto"/>
                <w:left w:val="none" w:sz="0" w:space="0" w:color="auto"/>
                <w:bottom w:val="none" w:sz="0" w:space="0" w:color="auto"/>
                <w:right w:val="none" w:sz="0" w:space="0" w:color="auto"/>
              </w:divBdr>
            </w:div>
            <w:div w:id="1988051104">
              <w:marLeft w:val="0"/>
              <w:marRight w:val="0"/>
              <w:marTop w:val="0"/>
              <w:marBottom w:val="0"/>
              <w:divBdr>
                <w:top w:val="none" w:sz="0" w:space="0" w:color="auto"/>
                <w:left w:val="none" w:sz="0" w:space="0" w:color="auto"/>
                <w:bottom w:val="none" w:sz="0" w:space="0" w:color="auto"/>
                <w:right w:val="none" w:sz="0" w:space="0" w:color="auto"/>
              </w:divBdr>
            </w:div>
            <w:div w:id="1597396770">
              <w:marLeft w:val="0"/>
              <w:marRight w:val="0"/>
              <w:marTop w:val="0"/>
              <w:marBottom w:val="0"/>
              <w:divBdr>
                <w:top w:val="none" w:sz="0" w:space="0" w:color="auto"/>
                <w:left w:val="none" w:sz="0" w:space="0" w:color="auto"/>
                <w:bottom w:val="none" w:sz="0" w:space="0" w:color="auto"/>
                <w:right w:val="none" w:sz="0" w:space="0" w:color="auto"/>
              </w:divBdr>
            </w:div>
            <w:div w:id="1331568970">
              <w:marLeft w:val="0"/>
              <w:marRight w:val="0"/>
              <w:marTop w:val="0"/>
              <w:marBottom w:val="0"/>
              <w:divBdr>
                <w:top w:val="none" w:sz="0" w:space="0" w:color="auto"/>
                <w:left w:val="none" w:sz="0" w:space="0" w:color="auto"/>
                <w:bottom w:val="none" w:sz="0" w:space="0" w:color="auto"/>
                <w:right w:val="none" w:sz="0" w:space="0" w:color="auto"/>
              </w:divBdr>
            </w:div>
            <w:div w:id="332800472">
              <w:marLeft w:val="0"/>
              <w:marRight w:val="0"/>
              <w:marTop w:val="0"/>
              <w:marBottom w:val="0"/>
              <w:divBdr>
                <w:top w:val="none" w:sz="0" w:space="0" w:color="auto"/>
                <w:left w:val="none" w:sz="0" w:space="0" w:color="auto"/>
                <w:bottom w:val="none" w:sz="0" w:space="0" w:color="auto"/>
                <w:right w:val="none" w:sz="0" w:space="0" w:color="auto"/>
              </w:divBdr>
            </w:div>
            <w:div w:id="1801849195">
              <w:marLeft w:val="0"/>
              <w:marRight w:val="0"/>
              <w:marTop w:val="0"/>
              <w:marBottom w:val="0"/>
              <w:divBdr>
                <w:top w:val="none" w:sz="0" w:space="0" w:color="auto"/>
                <w:left w:val="none" w:sz="0" w:space="0" w:color="auto"/>
                <w:bottom w:val="none" w:sz="0" w:space="0" w:color="auto"/>
                <w:right w:val="none" w:sz="0" w:space="0" w:color="auto"/>
              </w:divBdr>
            </w:div>
            <w:div w:id="1508058217">
              <w:marLeft w:val="0"/>
              <w:marRight w:val="0"/>
              <w:marTop w:val="0"/>
              <w:marBottom w:val="0"/>
              <w:divBdr>
                <w:top w:val="none" w:sz="0" w:space="0" w:color="auto"/>
                <w:left w:val="none" w:sz="0" w:space="0" w:color="auto"/>
                <w:bottom w:val="none" w:sz="0" w:space="0" w:color="auto"/>
                <w:right w:val="none" w:sz="0" w:space="0" w:color="auto"/>
              </w:divBdr>
            </w:div>
            <w:div w:id="1678727644">
              <w:marLeft w:val="0"/>
              <w:marRight w:val="0"/>
              <w:marTop w:val="0"/>
              <w:marBottom w:val="0"/>
              <w:divBdr>
                <w:top w:val="none" w:sz="0" w:space="0" w:color="auto"/>
                <w:left w:val="none" w:sz="0" w:space="0" w:color="auto"/>
                <w:bottom w:val="none" w:sz="0" w:space="0" w:color="auto"/>
                <w:right w:val="none" w:sz="0" w:space="0" w:color="auto"/>
              </w:divBdr>
            </w:div>
            <w:div w:id="1619212899">
              <w:marLeft w:val="0"/>
              <w:marRight w:val="0"/>
              <w:marTop w:val="0"/>
              <w:marBottom w:val="0"/>
              <w:divBdr>
                <w:top w:val="none" w:sz="0" w:space="0" w:color="auto"/>
                <w:left w:val="none" w:sz="0" w:space="0" w:color="auto"/>
                <w:bottom w:val="none" w:sz="0" w:space="0" w:color="auto"/>
                <w:right w:val="none" w:sz="0" w:space="0" w:color="auto"/>
              </w:divBdr>
            </w:div>
            <w:div w:id="324477112">
              <w:marLeft w:val="0"/>
              <w:marRight w:val="0"/>
              <w:marTop w:val="0"/>
              <w:marBottom w:val="0"/>
              <w:divBdr>
                <w:top w:val="none" w:sz="0" w:space="0" w:color="auto"/>
                <w:left w:val="none" w:sz="0" w:space="0" w:color="auto"/>
                <w:bottom w:val="none" w:sz="0" w:space="0" w:color="auto"/>
                <w:right w:val="none" w:sz="0" w:space="0" w:color="auto"/>
              </w:divBdr>
            </w:div>
            <w:div w:id="1294481200">
              <w:marLeft w:val="0"/>
              <w:marRight w:val="0"/>
              <w:marTop w:val="0"/>
              <w:marBottom w:val="0"/>
              <w:divBdr>
                <w:top w:val="none" w:sz="0" w:space="0" w:color="auto"/>
                <w:left w:val="none" w:sz="0" w:space="0" w:color="auto"/>
                <w:bottom w:val="none" w:sz="0" w:space="0" w:color="auto"/>
                <w:right w:val="none" w:sz="0" w:space="0" w:color="auto"/>
              </w:divBdr>
            </w:div>
            <w:div w:id="1314597927">
              <w:marLeft w:val="0"/>
              <w:marRight w:val="0"/>
              <w:marTop w:val="0"/>
              <w:marBottom w:val="0"/>
              <w:divBdr>
                <w:top w:val="none" w:sz="0" w:space="0" w:color="auto"/>
                <w:left w:val="none" w:sz="0" w:space="0" w:color="auto"/>
                <w:bottom w:val="none" w:sz="0" w:space="0" w:color="auto"/>
                <w:right w:val="none" w:sz="0" w:space="0" w:color="auto"/>
              </w:divBdr>
            </w:div>
            <w:div w:id="1853913553">
              <w:marLeft w:val="0"/>
              <w:marRight w:val="0"/>
              <w:marTop w:val="0"/>
              <w:marBottom w:val="0"/>
              <w:divBdr>
                <w:top w:val="none" w:sz="0" w:space="0" w:color="auto"/>
                <w:left w:val="none" w:sz="0" w:space="0" w:color="auto"/>
                <w:bottom w:val="none" w:sz="0" w:space="0" w:color="auto"/>
                <w:right w:val="none" w:sz="0" w:space="0" w:color="auto"/>
              </w:divBdr>
            </w:div>
            <w:div w:id="1691687488">
              <w:marLeft w:val="0"/>
              <w:marRight w:val="0"/>
              <w:marTop w:val="0"/>
              <w:marBottom w:val="0"/>
              <w:divBdr>
                <w:top w:val="none" w:sz="0" w:space="0" w:color="auto"/>
                <w:left w:val="none" w:sz="0" w:space="0" w:color="auto"/>
                <w:bottom w:val="none" w:sz="0" w:space="0" w:color="auto"/>
                <w:right w:val="none" w:sz="0" w:space="0" w:color="auto"/>
              </w:divBdr>
            </w:div>
            <w:div w:id="634259208">
              <w:marLeft w:val="0"/>
              <w:marRight w:val="0"/>
              <w:marTop w:val="0"/>
              <w:marBottom w:val="0"/>
              <w:divBdr>
                <w:top w:val="none" w:sz="0" w:space="0" w:color="auto"/>
                <w:left w:val="none" w:sz="0" w:space="0" w:color="auto"/>
                <w:bottom w:val="none" w:sz="0" w:space="0" w:color="auto"/>
                <w:right w:val="none" w:sz="0" w:space="0" w:color="auto"/>
              </w:divBdr>
            </w:div>
            <w:div w:id="1468859037">
              <w:marLeft w:val="0"/>
              <w:marRight w:val="0"/>
              <w:marTop w:val="0"/>
              <w:marBottom w:val="0"/>
              <w:divBdr>
                <w:top w:val="none" w:sz="0" w:space="0" w:color="auto"/>
                <w:left w:val="none" w:sz="0" w:space="0" w:color="auto"/>
                <w:bottom w:val="none" w:sz="0" w:space="0" w:color="auto"/>
                <w:right w:val="none" w:sz="0" w:space="0" w:color="auto"/>
              </w:divBdr>
            </w:div>
            <w:div w:id="1478180962">
              <w:marLeft w:val="0"/>
              <w:marRight w:val="0"/>
              <w:marTop w:val="0"/>
              <w:marBottom w:val="0"/>
              <w:divBdr>
                <w:top w:val="none" w:sz="0" w:space="0" w:color="auto"/>
                <w:left w:val="none" w:sz="0" w:space="0" w:color="auto"/>
                <w:bottom w:val="none" w:sz="0" w:space="0" w:color="auto"/>
                <w:right w:val="none" w:sz="0" w:space="0" w:color="auto"/>
              </w:divBdr>
            </w:div>
            <w:div w:id="2016497553">
              <w:marLeft w:val="0"/>
              <w:marRight w:val="0"/>
              <w:marTop w:val="0"/>
              <w:marBottom w:val="0"/>
              <w:divBdr>
                <w:top w:val="none" w:sz="0" w:space="0" w:color="auto"/>
                <w:left w:val="none" w:sz="0" w:space="0" w:color="auto"/>
                <w:bottom w:val="none" w:sz="0" w:space="0" w:color="auto"/>
                <w:right w:val="none" w:sz="0" w:space="0" w:color="auto"/>
              </w:divBdr>
            </w:div>
            <w:div w:id="516575358">
              <w:marLeft w:val="0"/>
              <w:marRight w:val="0"/>
              <w:marTop w:val="0"/>
              <w:marBottom w:val="0"/>
              <w:divBdr>
                <w:top w:val="none" w:sz="0" w:space="0" w:color="auto"/>
                <w:left w:val="none" w:sz="0" w:space="0" w:color="auto"/>
                <w:bottom w:val="none" w:sz="0" w:space="0" w:color="auto"/>
                <w:right w:val="none" w:sz="0" w:space="0" w:color="auto"/>
              </w:divBdr>
            </w:div>
            <w:div w:id="368802635">
              <w:marLeft w:val="0"/>
              <w:marRight w:val="0"/>
              <w:marTop w:val="0"/>
              <w:marBottom w:val="0"/>
              <w:divBdr>
                <w:top w:val="none" w:sz="0" w:space="0" w:color="auto"/>
                <w:left w:val="none" w:sz="0" w:space="0" w:color="auto"/>
                <w:bottom w:val="none" w:sz="0" w:space="0" w:color="auto"/>
                <w:right w:val="none" w:sz="0" w:space="0" w:color="auto"/>
              </w:divBdr>
            </w:div>
            <w:div w:id="506942041">
              <w:marLeft w:val="0"/>
              <w:marRight w:val="0"/>
              <w:marTop w:val="0"/>
              <w:marBottom w:val="0"/>
              <w:divBdr>
                <w:top w:val="none" w:sz="0" w:space="0" w:color="auto"/>
                <w:left w:val="none" w:sz="0" w:space="0" w:color="auto"/>
                <w:bottom w:val="none" w:sz="0" w:space="0" w:color="auto"/>
                <w:right w:val="none" w:sz="0" w:space="0" w:color="auto"/>
              </w:divBdr>
            </w:div>
            <w:div w:id="1208302671">
              <w:marLeft w:val="0"/>
              <w:marRight w:val="0"/>
              <w:marTop w:val="0"/>
              <w:marBottom w:val="0"/>
              <w:divBdr>
                <w:top w:val="none" w:sz="0" w:space="0" w:color="auto"/>
                <w:left w:val="none" w:sz="0" w:space="0" w:color="auto"/>
                <w:bottom w:val="none" w:sz="0" w:space="0" w:color="auto"/>
                <w:right w:val="none" w:sz="0" w:space="0" w:color="auto"/>
              </w:divBdr>
            </w:div>
            <w:div w:id="751972470">
              <w:marLeft w:val="0"/>
              <w:marRight w:val="0"/>
              <w:marTop w:val="0"/>
              <w:marBottom w:val="0"/>
              <w:divBdr>
                <w:top w:val="none" w:sz="0" w:space="0" w:color="auto"/>
                <w:left w:val="none" w:sz="0" w:space="0" w:color="auto"/>
                <w:bottom w:val="none" w:sz="0" w:space="0" w:color="auto"/>
                <w:right w:val="none" w:sz="0" w:space="0" w:color="auto"/>
              </w:divBdr>
            </w:div>
            <w:div w:id="625086411">
              <w:marLeft w:val="0"/>
              <w:marRight w:val="0"/>
              <w:marTop w:val="0"/>
              <w:marBottom w:val="0"/>
              <w:divBdr>
                <w:top w:val="none" w:sz="0" w:space="0" w:color="auto"/>
                <w:left w:val="none" w:sz="0" w:space="0" w:color="auto"/>
                <w:bottom w:val="none" w:sz="0" w:space="0" w:color="auto"/>
                <w:right w:val="none" w:sz="0" w:space="0" w:color="auto"/>
              </w:divBdr>
            </w:div>
            <w:div w:id="1784613378">
              <w:marLeft w:val="0"/>
              <w:marRight w:val="0"/>
              <w:marTop w:val="0"/>
              <w:marBottom w:val="0"/>
              <w:divBdr>
                <w:top w:val="none" w:sz="0" w:space="0" w:color="auto"/>
                <w:left w:val="none" w:sz="0" w:space="0" w:color="auto"/>
                <w:bottom w:val="none" w:sz="0" w:space="0" w:color="auto"/>
                <w:right w:val="none" w:sz="0" w:space="0" w:color="auto"/>
              </w:divBdr>
            </w:div>
            <w:div w:id="12002152">
              <w:marLeft w:val="0"/>
              <w:marRight w:val="0"/>
              <w:marTop w:val="0"/>
              <w:marBottom w:val="0"/>
              <w:divBdr>
                <w:top w:val="none" w:sz="0" w:space="0" w:color="auto"/>
                <w:left w:val="none" w:sz="0" w:space="0" w:color="auto"/>
                <w:bottom w:val="none" w:sz="0" w:space="0" w:color="auto"/>
                <w:right w:val="none" w:sz="0" w:space="0" w:color="auto"/>
              </w:divBdr>
            </w:div>
            <w:div w:id="1608660576">
              <w:marLeft w:val="0"/>
              <w:marRight w:val="0"/>
              <w:marTop w:val="0"/>
              <w:marBottom w:val="0"/>
              <w:divBdr>
                <w:top w:val="none" w:sz="0" w:space="0" w:color="auto"/>
                <w:left w:val="none" w:sz="0" w:space="0" w:color="auto"/>
                <w:bottom w:val="none" w:sz="0" w:space="0" w:color="auto"/>
                <w:right w:val="none" w:sz="0" w:space="0" w:color="auto"/>
              </w:divBdr>
            </w:div>
            <w:div w:id="670446509">
              <w:marLeft w:val="0"/>
              <w:marRight w:val="0"/>
              <w:marTop w:val="0"/>
              <w:marBottom w:val="0"/>
              <w:divBdr>
                <w:top w:val="none" w:sz="0" w:space="0" w:color="auto"/>
                <w:left w:val="none" w:sz="0" w:space="0" w:color="auto"/>
                <w:bottom w:val="none" w:sz="0" w:space="0" w:color="auto"/>
                <w:right w:val="none" w:sz="0" w:space="0" w:color="auto"/>
              </w:divBdr>
            </w:div>
            <w:div w:id="388192071">
              <w:marLeft w:val="0"/>
              <w:marRight w:val="0"/>
              <w:marTop w:val="0"/>
              <w:marBottom w:val="0"/>
              <w:divBdr>
                <w:top w:val="none" w:sz="0" w:space="0" w:color="auto"/>
                <w:left w:val="none" w:sz="0" w:space="0" w:color="auto"/>
                <w:bottom w:val="none" w:sz="0" w:space="0" w:color="auto"/>
                <w:right w:val="none" w:sz="0" w:space="0" w:color="auto"/>
              </w:divBdr>
            </w:div>
            <w:div w:id="1385712082">
              <w:marLeft w:val="0"/>
              <w:marRight w:val="0"/>
              <w:marTop w:val="0"/>
              <w:marBottom w:val="0"/>
              <w:divBdr>
                <w:top w:val="none" w:sz="0" w:space="0" w:color="auto"/>
                <w:left w:val="none" w:sz="0" w:space="0" w:color="auto"/>
                <w:bottom w:val="none" w:sz="0" w:space="0" w:color="auto"/>
                <w:right w:val="none" w:sz="0" w:space="0" w:color="auto"/>
              </w:divBdr>
            </w:div>
            <w:div w:id="637222923">
              <w:marLeft w:val="0"/>
              <w:marRight w:val="0"/>
              <w:marTop w:val="0"/>
              <w:marBottom w:val="0"/>
              <w:divBdr>
                <w:top w:val="none" w:sz="0" w:space="0" w:color="auto"/>
                <w:left w:val="none" w:sz="0" w:space="0" w:color="auto"/>
                <w:bottom w:val="none" w:sz="0" w:space="0" w:color="auto"/>
                <w:right w:val="none" w:sz="0" w:space="0" w:color="auto"/>
              </w:divBdr>
            </w:div>
            <w:div w:id="2027321939">
              <w:marLeft w:val="0"/>
              <w:marRight w:val="0"/>
              <w:marTop w:val="0"/>
              <w:marBottom w:val="0"/>
              <w:divBdr>
                <w:top w:val="none" w:sz="0" w:space="0" w:color="auto"/>
                <w:left w:val="none" w:sz="0" w:space="0" w:color="auto"/>
                <w:bottom w:val="none" w:sz="0" w:space="0" w:color="auto"/>
                <w:right w:val="none" w:sz="0" w:space="0" w:color="auto"/>
              </w:divBdr>
            </w:div>
            <w:div w:id="1802766730">
              <w:marLeft w:val="0"/>
              <w:marRight w:val="0"/>
              <w:marTop w:val="0"/>
              <w:marBottom w:val="0"/>
              <w:divBdr>
                <w:top w:val="none" w:sz="0" w:space="0" w:color="auto"/>
                <w:left w:val="none" w:sz="0" w:space="0" w:color="auto"/>
                <w:bottom w:val="none" w:sz="0" w:space="0" w:color="auto"/>
                <w:right w:val="none" w:sz="0" w:space="0" w:color="auto"/>
              </w:divBdr>
            </w:div>
            <w:div w:id="168452580">
              <w:marLeft w:val="0"/>
              <w:marRight w:val="0"/>
              <w:marTop w:val="0"/>
              <w:marBottom w:val="0"/>
              <w:divBdr>
                <w:top w:val="none" w:sz="0" w:space="0" w:color="auto"/>
                <w:left w:val="none" w:sz="0" w:space="0" w:color="auto"/>
                <w:bottom w:val="none" w:sz="0" w:space="0" w:color="auto"/>
                <w:right w:val="none" w:sz="0" w:space="0" w:color="auto"/>
              </w:divBdr>
            </w:div>
            <w:div w:id="28923162">
              <w:marLeft w:val="0"/>
              <w:marRight w:val="0"/>
              <w:marTop w:val="0"/>
              <w:marBottom w:val="0"/>
              <w:divBdr>
                <w:top w:val="none" w:sz="0" w:space="0" w:color="auto"/>
                <w:left w:val="none" w:sz="0" w:space="0" w:color="auto"/>
                <w:bottom w:val="none" w:sz="0" w:space="0" w:color="auto"/>
                <w:right w:val="none" w:sz="0" w:space="0" w:color="auto"/>
              </w:divBdr>
            </w:div>
            <w:div w:id="1889757961">
              <w:marLeft w:val="0"/>
              <w:marRight w:val="0"/>
              <w:marTop w:val="0"/>
              <w:marBottom w:val="0"/>
              <w:divBdr>
                <w:top w:val="none" w:sz="0" w:space="0" w:color="auto"/>
                <w:left w:val="none" w:sz="0" w:space="0" w:color="auto"/>
                <w:bottom w:val="none" w:sz="0" w:space="0" w:color="auto"/>
                <w:right w:val="none" w:sz="0" w:space="0" w:color="auto"/>
              </w:divBdr>
            </w:div>
            <w:div w:id="1855220222">
              <w:marLeft w:val="0"/>
              <w:marRight w:val="0"/>
              <w:marTop w:val="0"/>
              <w:marBottom w:val="0"/>
              <w:divBdr>
                <w:top w:val="none" w:sz="0" w:space="0" w:color="auto"/>
                <w:left w:val="none" w:sz="0" w:space="0" w:color="auto"/>
                <w:bottom w:val="none" w:sz="0" w:space="0" w:color="auto"/>
                <w:right w:val="none" w:sz="0" w:space="0" w:color="auto"/>
              </w:divBdr>
            </w:div>
            <w:div w:id="1782145568">
              <w:marLeft w:val="0"/>
              <w:marRight w:val="0"/>
              <w:marTop w:val="0"/>
              <w:marBottom w:val="0"/>
              <w:divBdr>
                <w:top w:val="none" w:sz="0" w:space="0" w:color="auto"/>
                <w:left w:val="none" w:sz="0" w:space="0" w:color="auto"/>
                <w:bottom w:val="none" w:sz="0" w:space="0" w:color="auto"/>
                <w:right w:val="none" w:sz="0" w:space="0" w:color="auto"/>
              </w:divBdr>
            </w:div>
            <w:div w:id="421873555">
              <w:marLeft w:val="0"/>
              <w:marRight w:val="0"/>
              <w:marTop w:val="0"/>
              <w:marBottom w:val="0"/>
              <w:divBdr>
                <w:top w:val="none" w:sz="0" w:space="0" w:color="auto"/>
                <w:left w:val="none" w:sz="0" w:space="0" w:color="auto"/>
                <w:bottom w:val="none" w:sz="0" w:space="0" w:color="auto"/>
                <w:right w:val="none" w:sz="0" w:space="0" w:color="auto"/>
              </w:divBdr>
            </w:div>
            <w:div w:id="1955089709">
              <w:marLeft w:val="0"/>
              <w:marRight w:val="0"/>
              <w:marTop w:val="0"/>
              <w:marBottom w:val="0"/>
              <w:divBdr>
                <w:top w:val="none" w:sz="0" w:space="0" w:color="auto"/>
                <w:left w:val="none" w:sz="0" w:space="0" w:color="auto"/>
                <w:bottom w:val="none" w:sz="0" w:space="0" w:color="auto"/>
                <w:right w:val="none" w:sz="0" w:space="0" w:color="auto"/>
              </w:divBdr>
            </w:div>
            <w:div w:id="1766805708">
              <w:marLeft w:val="0"/>
              <w:marRight w:val="0"/>
              <w:marTop w:val="0"/>
              <w:marBottom w:val="0"/>
              <w:divBdr>
                <w:top w:val="none" w:sz="0" w:space="0" w:color="auto"/>
                <w:left w:val="none" w:sz="0" w:space="0" w:color="auto"/>
                <w:bottom w:val="none" w:sz="0" w:space="0" w:color="auto"/>
                <w:right w:val="none" w:sz="0" w:space="0" w:color="auto"/>
              </w:divBdr>
            </w:div>
            <w:div w:id="1051032773">
              <w:marLeft w:val="0"/>
              <w:marRight w:val="0"/>
              <w:marTop w:val="0"/>
              <w:marBottom w:val="0"/>
              <w:divBdr>
                <w:top w:val="none" w:sz="0" w:space="0" w:color="auto"/>
                <w:left w:val="none" w:sz="0" w:space="0" w:color="auto"/>
                <w:bottom w:val="none" w:sz="0" w:space="0" w:color="auto"/>
                <w:right w:val="none" w:sz="0" w:space="0" w:color="auto"/>
              </w:divBdr>
            </w:div>
            <w:div w:id="1369522466">
              <w:marLeft w:val="0"/>
              <w:marRight w:val="0"/>
              <w:marTop w:val="0"/>
              <w:marBottom w:val="0"/>
              <w:divBdr>
                <w:top w:val="none" w:sz="0" w:space="0" w:color="auto"/>
                <w:left w:val="none" w:sz="0" w:space="0" w:color="auto"/>
                <w:bottom w:val="none" w:sz="0" w:space="0" w:color="auto"/>
                <w:right w:val="none" w:sz="0" w:space="0" w:color="auto"/>
              </w:divBdr>
            </w:div>
            <w:div w:id="1478261480">
              <w:marLeft w:val="0"/>
              <w:marRight w:val="0"/>
              <w:marTop w:val="0"/>
              <w:marBottom w:val="0"/>
              <w:divBdr>
                <w:top w:val="none" w:sz="0" w:space="0" w:color="auto"/>
                <w:left w:val="none" w:sz="0" w:space="0" w:color="auto"/>
                <w:bottom w:val="none" w:sz="0" w:space="0" w:color="auto"/>
                <w:right w:val="none" w:sz="0" w:space="0" w:color="auto"/>
              </w:divBdr>
            </w:div>
            <w:div w:id="1106776705">
              <w:marLeft w:val="0"/>
              <w:marRight w:val="0"/>
              <w:marTop w:val="0"/>
              <w:marBottom w:val="0"/>
              <w:divBdr>
                <w:top w:val="none" w:sz="0" w:space="0" w:color="auto"/>
                <w:left w:val="none" w:sz="0" w:space="0" w:color="auto"/>
                <w:bottom w:val="none" w:sz="0" w:space="0" w:color="auto"/>
                <w:right w:val="none" w:sz="0" w:space="0" w:color="auto"/>
              </w:divBdr>
            </w:div>
            <w:div w:id="1915359027">
              <w:marLeft w:val="0"/>
              <w:marRight w:val="0"/>
              <w:marTop w:val="0"/>
              <w:marBottom w:val="0"/>
              <w:divBdr>
                <w:top w:val="none" w:sz="0" w:space="0" w:color="auto"/>
                <w:left w:val="none" w:sz="0" w:space="0" w:color="auto"/>
                <w:bottom w:val="none" w:sz="0" w:space="0" w:color="auto"/>
                <w:right w:val="none" w:sz="0" w:space="0" w:color="auto"/>
              </w:divBdr>
            </w:div>
            <w:div w:id="387189608">
              <w:marLeft w:val="0"/>
              <w:marRight w:val="0"/>
              <w:marTop w:val="0"/>
              <w:marBottom w:val="0"/>
              <w:divBdr>
                <w:top w:val="none" w:sz="0" w:space="0" w:color="auto"/>
                <w:left w:val="none" w:sz="0" w:space="0" w:color="auto"/>
                <w:bottom w:val="none" w:sz="0" w:space="0" w:color="auto"/>
                <w:right w:val="none" w:sz="0" w:space="0" w:color="auto"/>
              </w:divBdr>
            </w:div>
            <w:div w:id="400950050">
              <w:marLeft w:val="0"/>
              <w:marRight w:val="0"/>
              <w:marTop w:val="0"/>
              <w:marBottom w:val="0"/>
              <w:divBdr>
                <w:top w:val="none" w:sz="0" w:space="0" w:color="auto"/>
                <w:left w:val="none" w:sz="0" w:space="0" w:color="auto"/>
                <w:bottom w:val="none" w:sz="0" w:space="0" w:color="auto"/>
                <w:right w:val="none" w:sz="0" w:space="0" w:color="auto"/>
              </w:divBdr>
            </w:div>
            <w:div w:id="809132228">
              <w:marLeft w:val="0"/>
              <w:marRight w:val="0"/>
              <w:marTop w:val="0"/>
              <w:marBottom w:val="0"/>
              <w:divBdr>
                <w:top w:val="none" w:sz="0" w:space="0" w:color="auto"/>
                <w:left w:val="none" w:sz="0" w:space="0" w:color="auto"/>
                <w:bottom w:val="none" w:sz="0" w:space="0" w:color="auto"/>
                <w:right w:val="none" w:sz="0" w:space="0" w:color="auto"/>
              </w:divBdr>
            </w:div>
            <w:div w:id="1584215657">
              <w:marLeft w:val="0"/>
              <w:marRight w:val="0"/>
              <w:marTop w:val="0"/>
              <w:marBottom w:val="0"/>
              <w:divBdr>
                <w:top w:val="none" w:sz="0" w:space="0" w:color="auto"/>
                <w:left w:val="none" w:sz="0" w:space="0" w:color="auto"/>
                <w:bottom w:val="none" w:sz="0" w:space="0" w:color="auto"/>
                <w:right w:val="none" w:sz="0" w:space="0" w:color="auto"/>
              </w:divBdr>
            </w:div>
            <w:div w:id="1609581885">
              <w:marLeft w:val="0"/>
              <w:marRight w:val="0"/>
              <w:marTop w:val="0"/>
              <w:marBottom w:val="0"/>
              <w:divBdr>
                <w:top w:val="none" w:sz="0" w:space="0" w:color="auto"/>
                <w:left w:val="none" w:sz="0" w:space="0" w:color="auto"/>
                <w:bottom w:val="none" w:sz="0" w:space="0" w:color="auto"/>
                <w:right w:val="none" w:sz="0" w:space="0" w:color="auto"/>
              </w:divBdr>
            </w:div>
            <w:div w:id="1149320008">
              <w:marLeft w:val="0"/>
              <w:marRight w:val="0"/>
              <w:marTop w:val="0"/>
              <w:marBottom w:val="0"/>
              <w:divBdr>
                <w:top w:val="none" w:sz="0" w:space="0" w:color="auto"/>
                <w:left w:val="none" w:sz="0" w:space="0" w:color="auto"/>
                <w:bottom w:val="none" w:sz="0" w:space="0" w:color="auto"/>
                <w:right w:val="none" w:sz="0" w:space="0" w:color="auto"/>
              </w:divBdr>
            </w:div>
            <w:div w:id="1087458525">
              <w:marLeft w:val="0"/>
              <w:marRight w:val="0"/>
              <w:marTop w:val="0"/>
              <w:marBottom w:val="0"/>
              <w:divBdr>
                <w:top w:val="none" w:sz="0" w:space="0" w:color="auto"/>
                <w:left w:val="none" w:sz="0" w:space="0" w:color="auto"/>
                <w:bottom w:val="none" w:sz="0" w:space="0" w:color="auto"/>
                <w:right w:val="none" w:sz="0" w:space="0" w:color="auto"/>
              </w:divBdr>
            </w:div>
            <w:div w:id="1363440165">
              <w:marLeft w:val="0"/>
              <w:marRight w:val="0"/>
              <w:marTop w:val="0"/>
              <w:marBottom w:val="0"/>
              <w:divBdr>
                <w:top w:val="none" w:sz="0" w:space="0" w:color="auto"/>
                <w:left w:val="none" w:sz="0" w:space="0" w:color="auto"/>
                <w:bottom w:val="none" w:sz="0" w:space="0" w:color="auto"/>
                <w:right w:val="none" w:sz="0" w:space="0" w:color="auto"/>
              </w:divBdr>
            </w:div>
            <w:div w:id="368650990">
              <w:marLeft w:val="0"/>
              <w:marRight w:val="0"/>
              <w:marTop w:val="0"/>
              <w:marBottom w:val="0"/>
              <w:divBdr>
                <w:top w:val="none" w:sz="0" w:space="0" w:color="auto"/>
                <w:left w:val="none" w:sz="0" w:space="0" w:color="auto"/>
                <w:bottom w:val="none" w:sz="0" w:space="0" w:color="auto"/>
                <w:right w:val="none" w:sz="0" w:space="0" w:color="auto"/>
              </w:divBdr>
            </w:div>
            <w:div w:id="156700471">
              <w:marLeft w:val="0"/>
              <w:marRight w:val="0"/>
              <w:marTop w:val="0"/>
              <w:marBottom w:val="0"/>
              <w:divBdr>
                <w:top w:val="none" w:sz="0" w:space="0" w:color="auto"/>
                <w:left w:val="none" w:sz="0" w:space="0" w:color="auto"/>
                <w:bottom w:val="none" w:sz="0" w:space="0" w:color="auto"/>
                <w:right w:val="none" w:sz="0" w:space="0" w:color="auto"/>
              </w:divBdr>
            </w:div>
            <w:div w:id="813716156">
              <w:marLeft w:val="0"/>
              <w:marRight w:val="0"/>
              <w:marTop w:val="0"/>
              <w:marBottom w:val="0"/>
              <w:divBdr>
                <w:top w:val="none" w:sz="0" w:space="0" w:color="auto"/>
                <w:left w:val="none" w:sz="0" w:space="0" w:color="auto"/>
                <w:bottom w:val="none" w:sz="0" w:space="0" w:color="auto"/>
                <w:right w:val="none" w:sz="0" w:space="0" w:color="auto"/>
              </w:divBdr>
            </w:div>
            <w:div w:id="400297405">
              <w:marLeft w:val="0"/>
              <w:marRight w:val="0"/>
              <w:marTop w:val="0"/>
              <w:marBottom w:val="0"/>
              <w:divBdr>
                <w:top w:val="none" w:sz="0" w:space="0" w:color="auto"/>
                <w:left w:val="none" w:sz="0" w:space="0" w:color="auto"/>
                <w:bottom w:val="none" w:sz="0" w:space="0" w:color="auto"/>
                <w:right w:val="none" w:sz="0" w:space="0" w:color="auto"/>
              </w:divBdr>
            </w:div>
            <w:div w:id="375660803">
              <w:marLeft w:val="0"/>
              <w:marRight w:val="0"/>
              <w:marTop w:val="0"/>
              <w:marBottom w:val="0"/>
              <w:divBdr>
                <w:top w:val="none" w:sz="0" w:space="0" w:color="auto"/>
                <w:left w:val="none" w:sz="0" w:space="0" w:color="auto"/>
                <w:bottom w:val="none" w:sz="0" w:space="0" w:color="auto"/>
                <w:right w:val="none" w:sz="0" w:space="0" w:color="auto"/>
              </w:divBdr>
            </w:div>
            <w:div w:id="2123841974">
              <w:marLeft w:val="0"/>
              <w:marRight w:val="0"/>
              <w:marTop w:val="0"/>
              <w:marBottom w:val="0"/>
              <w:divBdr>
                <w:top w:val="none" w:sz="0" w:space="0" w:color="auto"/>
                <w:left w:val="none" w:sz="0" w:space="0" w:color="auto"/>
                <w:bottom w:val="none" w:sz="0" w:space="0" w:color="auto"/>
                <w:right w:val="none" w:sz="0" w:space="0" w:color="auto"/>
              </w:divBdr>
            </w:div>
            <w:div w:id="284699785">
              <w:marLeft w:val="0"/>
              <w:marRight w:val="0"/>
              <w:marTop w:val="0"/>
              <w:marBottom w:val="0"/>
              <w:divBdr>
                <w:top w:val="none" w:sz="0" w:space="0" w:color="auto"/>
                <w:left w:val="none" w:sz="0" w:space="0" w:color="auto"/>
                <w:bottom w:val="none" w:sz="0" w:space="0" w:color="auto"/>
                <w:right w:val="none" w:sz="0" w:space="0" w:color="auto"/>
              </w:divBdr>
            </w:div>
            <w:div w:id="578248682">
              <w:marLeft w:val="0"/>
              <w:marRight w:val="0"/>
              <w:marTop w:val="0"/>
              <w:marBottom w:val="0"/>
              <w:divBdr>
                <w:top w:val="none" w:sz="0" w:space="0" w:color="auto"/>
                <w:left w:val="none" w:sz="0" w:space="0" w:color="auto"/>
                <w:bottom w:val="none" w:sz="0" w:space="0" w:color="auto"/>
                <w:right w:val="none" w:sz="0" w:space="0" w:color="auto"/>
              </w:divBdr>
            </w:div>
            <w:div w:id="651756236">
              <w:marLeft w:val="0"/>
              <w:marRight w:val="0"/>
              <w:marTop w:val="0"/>
              <w:marBottom w:val="0"/>
              <w:divBdr>
                <w:top w:val="none" w:sz="0" w:space="0" w:color="auto"/>
                <w:left w:val="none" w:sz="0" w:space="0" w:color="auto"/>
                <w:bottom w:val="none" w:sz="0" w:space="0" w:color="auto"/>
                <w:right w:val="none" w:sz="0" w:space="0" w:color="auto"/>
              </w:divBdr>
            </w:div>
            <w:div w:id="1707563676">
              <w:marLeft w:val="0"/>
              <w:marRight w:val="0"/>
              <w:marTop w:val="0"/>
              <w:marBottom w:val="0"/>
              <w:divBdr>
                <w:top w:val="none" w:sz="0" w:space="0" w:color="auto"/>
                <w:left w:val="none" w:sz="0" w:space="0" w:color="auto"/>
                <w:bottom w:val="none" w:sz="0" w:space="0" w:color="auto"/>
                <w:right w:val="none" w:sz="0" w:space="0" w:color="auto"/>
              </w:divBdr>
            </w:div>
            <w:div w:id="705179675">
              <w:marLeft w:val="0"/>
              <w:marRight w:val="0"/>
              <w:marTop w:val="0"/>
              <w:marBottom w:val="0"/>
              <w:divBdr>
                <w:top w:val="none" w:sz="0" w:space="0" w:color="auto"/>
                <w:left w:val="none" w:sz="0" w:space="0" w:color="auto"/>
                <w:bottom w:val="none" w:sz="0" w:space="0" w:color="auto"/>
                <w:right w:val="none" w:sz="0" w:space="0" w:color="auto"/>
              </w:divBdr>
            </w:div>
            <w:div w:id="130639273">
              <w:marLeft w:val="0"/>
              <w:marRight w:val="0"/>
              <w:marTop w:val="0"/>
              <w:marBottom w:val="0"/>
              <w:divBdr>
                <w:top w:val="none" w:sz="0" w:space="0" w:color="auto"/>
                <w:left w:val="none" w:sz="0" w:space="0" w:color="auto"/>
                <w:bottom w:val="none" w:sz="0" w:space="0" w:color="auto"/>
                <w:right w:val="none" w:sz="0" w:space="0" w:color="auto"/>
              </w:divBdr>
            </w:div>
            <w:div w:id="455148901">
              <w:marLeft w:val="0"/>
              <w:marRight w:val="0"/>
              <w:marTop w:val="0"/>
              <w:marBottom w:val="0"/>
              <w:divBdr>
                <w:top w:val="none" w:sz="0" w:space="0" w:color="auto"/>
                <w:left w:val="none" w:sz="0" w:space="0" w:color="auto"/>
                <w:bottom w:val="none" w:sz="0" w:space="0" w:color="auto"/>
                <w:right w:val="none" w:sz="0" w:space="0" w:color="auto"/>
              </w:divBdr>
            </w:div>
            <w:div w:id="152111416">
              <w:marLeft w:val="0"/>
              <w:marRight w:val="0"/>
              <w:marTop w:val="0"/>
              <w:marBottom w:val="0"/>
              <w:divBdr>
                <w:top w:val="none" w:sz="0" w:space="0" w:color="auto"/>
                <w:left w:val="none" w:sz="0" w:space="0" w:color="auto"/>
                <w:bottom w:val="none" w:sz="0" w:space="0" w:color="auto"/>
                <w:right w:val="none" w:sz="0" w:space="0" w:color="auto"/>
              </w:divBdr>
            </w:div>
            <w:div w:id="1021711074">
              <w:marLeft w:val="0"/>
              <w:marRight w:val="0"/>
              <w:marTop w:val="0"/>
              <w:marBottom w:val="0"/>
              <w:divBdr>
                <w:top w:val="none" w:sz="0" w:space="0" w:color="auto"/>
                <w:left w:val="none" w:sz="0" w:space="0" w:color="auto"/>
                <w:bottom w:val="none" w:sz="0" w:space="0" w:color="auto"/>
                <w:right w:val="none" w:sz="0" w:space="0" w:color="auto"/>
              </w:divBdr>
            </w:div>
            <w:div w:id="2085028244">
              <w:marLeft w:val="0"/>
              <w:marRight w:val="0"/>
              <w:marTop w:val="0"/>
              <w:marBottom w:val="0"/>
              <w:divBdr>
                <w:top w:val="none" w:sz="0" w:space="0" w:color="auto"/>
                <w:left w:val="none" w:sz="0" w:space="0" w:color="auto"/>
                <w:bottom w:val="none" w:sz="0" w:space="0" w:color="auto"/>
                <w:right w:val="none" w:sz="0" w:space="0" w:color="auto"/>
              </w:divBdr>
            </w:div>
            <w:div w:id="8340877">
              <w:marLeft w:val="0"/>
              <w:marRight w:val="0"/>
              <w:marTop w:val="0"/>
              <w:marBottom w:val="0"/>
              <w:divBdr>
                <w:top w:val="none" w:sz="0" w:space="0" w:color="auto"/>
                <w:left w:val="none" w:sz="0" w:space="0" w:color="auto"/>
                <w:bottom w:val="none" w:sz="0" w:space="0" w:color="auto"/>
                <w:right w:val="none" w:sz="0" w:space="0" w:color="auto"/>
              </w:divBdr>
            </w:div>
            <w:div w:id="1280994568">
              <w:marLeft w:val="0"/>
              <w:marRight w:val="0"/>
              <w:marTop w:val="0"/>
              <w:marBottom w:val="0"/>
              <w:divBdr>
                <w:top w:val="none" w:sz="0" w:space="0" w:color="auto"/>
                <w:left w:val="none" w:sz="0" w:space="0" w:color="auto"/>
                <w:bottom w:val="none" w:sz="0" w:space="0" w:color="auto"/>
                <w:right w:val="none" w:sz="0" w:space="0" w:color="auto"/>
              </w:divBdr>
            </w:div>
            <w:div w:id="1787239037">
              <w:marLeft w:val="0"/>
              <w:marRight w:val="0"/>
              <w:marTop w:val="0"/>
              <w:marBottom w:val="0"/>
              <w:divBdr>
                <w:top w:val="none" w:sz="0" w:space="0" w:color="auto"/>
                <w:left w:val="none" w:sz="0" w:space="0" w:color="auto"/>
                <w:bottom w:val="none" w:sz="0" w:space="0" w:color="auto"/>
                <w:right w:val="none" w:sz="0" w:space="0" w:color="auto"/>
              </w:divBdr>
            </w:div>
            <w:div w:id="1017195051">
              <w:marLeft w:val="0"/>
              <w:marRight w:val="0"/>
              <w:marTop w:val="0"/>
              <w:marBottom w:val="0"/>
              <w:divBdr>
                <w:top w:val="none" w:sz="0" w:space="0" w:color="auto"/>
                <w:left w:val="none" w:sz="0" w:space="0" w:color="auto"/>
                <w:bottom w:val="none" w:sz="0" w:space="0" w:color="auto"/>
                <w:right w:val="none" w:sz="0" w:space="0" w:color="auto"/>
              </w:divBdr>
            </w:div>
            <w:div w:id="1461193131">
              <w:marLeft w:val="0"/>
              <w:marRight w:val="0"/>
              <w:marTop w:val="0"/>
              <w:marBottom w:val="0"/>
              <w:divBdr>
                <w:top w:val="none" w:sz="0" w:space="0" w:color="auto"/>
                <w:left w:val="none" w:sz="0" w:space="0" w:color="auto"/>
                <w:bottom w:val="none" w:sz="0" w:space="0" w:color="auto"/>
                <w:right w:val="none" w:sz="0" w:space="0" w:color="auto"/>
              </w:divBdr>
            </w:div>
            <w:div w:id="1887796445">
              <w:marLeft w:val="0"/>
              <w:marRight w:val="0"/>
              <w:marTop w:val="0"/>
              <w:marBottom w:val="0"/>
              <w:divBdr>
                <w:top w:val="none" w:sz="0" w:space="0" w:color="auto"/>
                <w:left w:val="none" w:sz="0" w:space="0" w:color="auto"/>
                <w:bottom w:val="none" w:sz="0" w:space="0" w:color="auto"/>
                <w:right w:val="none" w:sz="0" w:space="0" w:color="auto"/>
              </w:divBdr>
            </w:div>
            <w:div w:id="1333339908">
              <w:marLeft w:val="0"/>
              <w:marRight w:val="0"/>
              <w:marTop w:val="0"/>
              <w:marBottom w:val="0"/>
              <w:divBdr>
                <w:top w:val="none" w:sz="0" w:space="0" w:color="auto"/>
                <w:left w:val="none" w:sz="0" w:space="0" w:color="auto"/>
                <w:bottom w:val="none" w:sz="0" w:space="0" w:color="auto"/>
                <w:right w:val="none" w:sz="0" w:space="0" w:color="auto"/>
              </w:divBdr>
            </w:div>
            <w:div w:id="12357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5005">
      <w:bodyDiv w:val="1"/>
      <w:marLeft w:val="0"/>
      <w:marRight w:val="0"/>
      <w:marTop w:val="0"/>
      <w:marBottom w:val="0"/>
      <w:divBdr>
        <w:top w:val="none" w:sz="0" w:space="0" w:color="auto"/>
        <w:left w:val="none" w:sz="0" w:space="0" w:color="auto"/>
        <w:bottom w:val="none" w:sz="0" w:space="0" w:color="auto"/>
        <w:right w:val="none" w:sz="0" w:space="0" w:color="auto"/>
      </w:divBdr>
      <w:divsChild>
        <w:div w:id="554659816">
          <w:marLeft w:val="0"/>
          <w:marRight w:val="0"/>
          <w:marTop w:val="0"/>
          <w:marBottom w:val="0"/>
          <w:divBdr>
            <w:top w:val="none" w:sz="0" w:space="0" w:color="auto"/>
            <w:left w:val="none" w:sz="0" w:space="0" w:color="auto"/>
            <w:bottom w:val="none" w:sz="0" w:space="0" w:color="auto"/>
            <w:right w:val="none" w:sz="0" w:space="0" w:color="auto"/>
          </w:divBdr>
          <w:divsChild>
            <w:div w:id="158011517">
              <w:marLeft w:val="0"/>
              <w:marRight w:val="0"/>
              <w:marTop w:val="0"/>
              <w:marBottom w:val="0"/>
              <w:divBdr>
                <w:top w:val="none" w:sz="0" w:space="0" w:color="auto"/>
                <w:left w:val="none" w:sz="0" w:space="0" w:color="auto"/>
                <w:bottom w:val="none" w:sz="0" w:space="0" w:color="auto"/>
                <w:right w:val="none" w:sz="0" w:space="0" w:color="auto"/>
              </w:divBdr>
            </w:div>
            <w:div w:id="142746580">
              <w:marLeft w:val="0"/>
              <w:marRight w:val="0"/>
              <w:marTop w:val="0"/>
              <w:marBottom w:val="0"/>
              <w:divBdr>
                <w:top w:val="none" w:sz="0" w:space="0" w:color="auto"/>
                <w:left w:val="none" w:sz="0" w:space="0" w:color="auto"/>
                <w:bottom w:val="none" w:sz="0" w:space="0" w:color="auto"/>
                <w:right w:val="none" w:sz="0" w:space="0" w:color="auto"/>
              </w:divBdr>
            </w:div>
            <w:div w:id="133107916">
              <w:marLeft w:val="0"/>
              <w:marRight w:val="0"/>
              <w:marTop w:val="0"/>
              <w:marBottom w:val="0"/>
              <w:divBdr>
                <w:top w:val="none" w:sz="0" w:space="0" w:color="auto"/>
                <w:left w:val="none" w:sz="0" w:space="0" w:color="auto"/>
                <w:bottom w:val="none" w:sz="0" w:space="0" w:color="auto"/>
                <w:right w:val="none" w:sz="0" w:space="0" w:color="auto"/>
              </w:divBdr>
            </w:div>
            <w:div w:id="1747453720">
              <w:marLeft w:val="0"/>
              <w:marRight w:val="0"/>
              <w:marTop w:val="0"/>
              <w:marBottom w:val="0"/>
              <w:divBdr>
                <w:top w:val="none" w:sz="0" w:space="0" w:color="auto"/>
                <w:left w:val="none" w:sz="0" w:space="0" w:color="auto"/>
                <w:bottom w:val="none" w:sz="0" w:space="0" w:color="auto"/>
                <w:right w:val="none" w:sz="0" w:space="0" w:color="auto"/>
              </w:divBdr>
            </w:div>
            <w:div w:id="957835561">
              <w:marLeft w:val="0"/>
              <w:marRight w:val="0"/>
              <w:marTop w:val="0"/>
              <w:marBottom w:val="0"/>
              <w:divBdr>
                <w:top w:val="none" w:sz="0" w:space="0" w:color="auto"/>
                <w:left w:val="none" w:sz="0" w:space="0" w:color="auto"/>
                <w:bottom w:val="none" w:sz="0" w:space="0" w:color="auto"/>
                <w:right w:val="none" w:sz="0" w:space="0" w:color="auto"/>
              </w:divBdr>
            </w:div>
            <w:div w:id="1993681603">
              <w:marLeft w:val="0"/>
              <w:marRight w:val="0"/>
              <w:marTop w:val="0"/>
              <w:marBottom w:val="0"/>
              <w:divBdr>
                <w:top w:val="none" w:sz="0" w:space="0" w:color="auto"/>
                <w:left w:val="none" w:sz="0" w:space="0" w:color="auto"/>
                <w:bottom w:val="none" w:sz="0" w:space="0" w:color="auto"/>
                <w:right w:val="none" w:sz="0" w:space="0" w:color="auto"/>
              </w:divBdr>
            </w:div>
            <w:div w:id="281037474">
              <w:marLeft w:val="0"/>
              <w:marRight w:val="0"/>
              <w:marTop w:val="0"/>
              <w:marBottom w:val="0"/>
              <w:divBdr>
                <w:top w:val="none" w:sz="0" w:space="0" w:color="auto"/>
                <w:left w:val="none" w:sz="0" w:space="0" w:color="auto"/>
                <w:bottom w:val="none" w:sz="0" w:space="0" w:color="auto"/>
                <w:right w:val="none" w:sz="0" w:space="0" w:color="auto"/>
              </w:divBdr>
            </w:div>
            <w:div w:id="1371148840">
              <w:marLeft w:val="0"/>
              <w:marRight w:val="0"/>
              <w:marTop w:val="0"/>
              <w:marBottom w:val="0"/>
              <w:divBdr>
                <w:top w:val="none" w:sz="0" w:space="0" w:color="auto"/>
                <w:left w:val="none" w:sz="0" w:space="0" w:color="auto"/>
                <w:bottom w:val="none" w:sz="0" w:space="0" w:color="auto"/>
                <w:right w:val="none" w:sz="0" w:space="0" w:color="auto"/>
              </w:divBdr>
            </w:div>
            <w:div w:id="372850586">
              <w:marLeft w:val="0"/>
              <w:marRight w:val="0"/>
              <w:marTop w:val="0"/>
              <w:marBottom w:val="0"/>
              <w:divBdr>
                <w:top w:val="none" w:sz="0" w:space="0" w:color="auto"/>
                <w:left w:val="none" w:sz="0" w:space="0" w:color="auto"/>
                <w:bottom w:val="none" w:sz="0" w:space="0" w:color="auto"/>
                <w:right w:val="none" w:sz="0" w:space="0" w:color="auto"/>
              </w:divBdr>
            </w:div>
            <w:div w:id="471872696">
              <w:marLeft w:val="0"/>
              <w:marRight w:val="0"/>
              <w:marTop w:val="0"/>
              <w:marBottom w:val="0"/>
              <w:divBdr>
                <w:top w:val="none" w:sz="0" w:space="0" w:color="auto"/>
                <w:left w:val="none" w:sz="0" w:space="0" w:color="auto"/>
                <w:bottom w:val="none" w:sz="0" w:space="0" w:color="auto"/>
                <w:right w:val="none" w:sz="0" w:space="0" w:color="auto"/>
              </w:divBdr>
            </w:div>
            <w:div w:id="509637221">
              <w:marLeft w:val="0"/>
              <w:marRight w:val="0"/>
              <w:marTop w:val="0"/>
              <w:marBottom w:val="0"/>
              <w:divBdr>
                <w:top w:val="none" w:sz="0" w:space="0" w:color="auto"/>
                <w:left w:val="none" w:sz="0" w:space="0" w:color="auto"/>
                <w:bottom w:val="none" w:sz="0" w:space="0" w:color="auto"/>
                <w:right w:val="none" w:sz="0" w:space="0" w:color="auto"/>
              </w:divBdr>
            </w:div>
            <w:div w:id="606814162">
              <w:marLeft w:val="0"/>
              <w:marRight w:val="0"/>
              <w:marTop w:val="0"/>
              <w:marBottom w:val="0"/>
              <w:divBdr>
                <w:top w:val="none" w:sz="0" w:space="0" w:color="auto"/>
                <w:left w:val="none" w:sz="0" w:space="0" w:color="auto"/>
                <w:bottom w:val="none" w:sz="0" w:space="0" w:color="auto"/>
                <w:right w:val="none" w:sz="0" w:space="0" w:color="auto"/>
              </w:divBdr>
            </w:div>
            <w:div w:id="1822849288">
              <w:marLeft w:val="0"/>
              <w:marRight w:val="0"/>
              <w:marTop w:val="0"/>
              <w:marBottom w:val="0"/>
              <w:divBdr>
                <w:top w:val="none" w:sz="0" w:space="0" w:color="auto"/>
                <w:left w:val="none" w:sz="0" w:space="0" w:color="auto"/>
                <w:bottom w:val="none" w:sz="0" w:space="0" w:color="auto"/>
                <w:right w:val="none" w:sz="0" w:space="0" w:color="auto"/>
              </w:divBdr>
            </w:div>
            <w:div w:id="1269629645">
              <w:marLeft w:val="0"/>
              <w:marRight w:val="0"/>
              <w:marTop w:val="0"/>
              <w:marBottom w:val="0"/>
              <w:divBdr>
                <w:top w:val="none" w:sz="0" w:space="0" w:color="auto"/>
                <w:left w:val="none" w:sz="0" w:space="0" w:color="auto"/>
                <w:bottom w:val="none" w:sz="0" w:space="0" w:color="auto"/>
                <w:right w:val="none" w:sz="0" w:space="0" w:color="auto"/>
              </w:divBdr>
            </w:div>
            <w:div w:id="2050303239">
              <w:marLeft w:val="0"/>
              <w:marRight w:val="0"/>
              <w:marTop w:val="0"/>
              <w:marBottom w:val="0"/>
              <w:divBdr>
                <w:top w:val="none" w:sz="0" w:space="0" w:color="auto"/>
                <w:left w:val="none" w:sz="0" w:space="0" w:color="auto"/>
                <w:bottom w:val="none" w:sz="0" w:space="0" w:color="auto"/>
                <w:right w:val="none" w:sz="0" w:space="0" w:color="auto"/>
              </w:divBdr>
            </w:div>
            <w:div w:id="157039714">
              <w:marLeft w:val="0"/>
              <w:marRight w:val="0"/>
              <w:marTop w:val="0"/>
              <w:marBottom w:val="0"/>
              <w:divBdr>
                <w:top w:val="none" w:sz="0" w:space="0" w:color="auto"/>
                <w:left w:val="none" w:sz="0" w:space="0" w:color="auto"/>
                <w:bottom w:val="none" w:sz="0" w:space="0" w:color="auto"/>
                <w:right w:val="none" w:sz="0" w:space="0" w:color="auto"/>
              </w:divBdr>
            </w:div>
            <w:div w:id="150801409">
              <w:marLeft w:val="0"/>
              <w:marRight w:val="0"/>
              <w:marTop w:val="0"/>
              <w:marBottom w:val="0"/>
              <w:divBdr>
                <w:top w:val="none" w:sz="0" w:space="0" w:color="auto"/>
                <w:left w:val="none" w:sz="0" w:space="0" w:color="auto"/>
                <w:bottom w:val="none" w:sz="0" w:space="0" w:color="auto"/>
                <w:right w:val="none" w:sz="0" w:space="0" w:color="auto"/>
              </w:divBdr>
            </w:div>
            <w:div w:id="492069169">
              <w:marLeft w:val="0"/>
              <w:marRight w:val="0"/>
              <w:marTop w:val="0"/>
              <w:marBottom w:val="0"/>
              <w:divBdr>
                <w:top w:val="none" w:sz="0" w:space="0" w:color="auto"/>
                <w:left w:val="none" w:sz="0" w:space="0" w:color="auto"/>
                <w:bottom w:val="none" w:sz="0" w:space="0" w:color="auto"/>
                <w:right w:val="none" w:sz="0" w:space="0" w:color="auto"/>
              </w:divBdr>
            </w:div>
            <w:div w:id="704331324">
              <w:marLeft w:val="0"/>
              <w:marRight w:val="0"/>
              <w:marTop w:val="0"/>
              <w:marBottom w:val="0"/>
              <w:divBdr>
                <w:top w:val="none" w:sz="0" w:space="0" w:color="auto"/>
                <w:left w:val="none" w:sz="0" w:space="0" w:color="auto"/>
                <w:bottom w:val="none" w:sz="0" w:space="0" w:color="auto"/>
                <w:right w:val="none" w:sz="0" w:space="0" w:color="auto"/>
              </w:divBdr>
            </w:div>
            <w:div w:id="549149602">
              <w:marLeft w:val="0"/>
              <w:marRight w:val="0"/>
              <w:marTop w:val="0"/>
              <w:marBottom w:val="0"/>
              <w:divBdr>
                <w:top w:val="none" w:sz="0" w:space="0" w:color="auto"/>
                <w:left w:val="none" w:sz="0" w:space="0" w:color="auto"/>
                <w:bottom w:val="none" w:sz="0" w:space="0" w:color="auto"/>
                <w:right w:val="none" w:sz="0" w:space="0" w:color="auto"/>
              </w:divBdr>
            </w:div>
            <w:div w:id="1883975583">
              <w:marLeft w:val="0"/>
              <w:marRight w:val="0"/>
              <w:marTop w:val="0"/>
              <w:marBottom w:val="0"/>
              <w:divBdr>
                <w:top w:val="none" w:sz="0" w:space="0" w:color="auto"/>
                <w:left w:val="none" w:sz="0" w:space="0" w:color="auto"/>
                <w:bottom w:val="none" w:sz="0" w:space="0" w:color="auto"/>
                <w:right w:val="none" w:sz="0" w:space="0" w:color="auto"/>
              </w:divBdr>
            </w:div>
            <w:div w:id="254941024">
              <w:marLeft w:val="0"/>
              <w:marRight w:val="0"/>
              <w:marTop w:val="0"/>
              <w:marBottom w:val="0"/>
              <w:divBdr>
                <w:top w:val="none" w:sz="0" w:space="0" w:color="auto"/>
                <w:left w:val="none" w:sz="0" w:space="0" w:color="auto"/>
                <w:bottom w:val="none" w:sz="0" w:space="0" w:color="auto"/>
                <w:right w:val="none" w:sz="0" w:space="0" w:color="auto"/>
              </w:divBdr>
            </w:div>
            <w:div w:id="1395857786">
              <w:marLeft w:val="0"/>
              <w:marRight w:val="0"/>
              <w:marTop w:val="0"/>
              <w:marBottom w:val="0"/>
              <w:divBdr>
                <w:top w:val="none" w:sz="0" w:space="0" w:color="auto"/>
                <w:left w:val="none" w:sz="0" w:space="0" w:color="auto"/>
                <w:bottom w:val="none" w:sz="0" w:space="0" w:color="auto"/>
                <w:right w:val="none" w:sz="0" w:space="0" w:color="auto"/>
              </w:divBdr>
            </w:div>
            <w:div w:id="1621764105">
              <w:marLeft w:val="0"/>
              <w:marRight w:val="0"/>
              <w:marTop w:val="0"/>
              <w:marBottom w:val="0"/>
              <w:divBdr>
                <w:top w:val="none" w:sz="0" w:space="0" w:color="auto"/>
                <w:left w:val="none" w:sz="0" w:space="0" w:color="auto"/>
                <w:bottom w:val="none" w:sz="0" w:space="0" w:color="auto"/>
                <w:right w:val="none" w:sz="0" w:space="0" w:color="auto"/>
              </w:divBdr>
            </w:div>
            <w:div w:id="2004428822">
              <w:marLeft w:val="0"/>
              <w:marRight w:val="0"/>
              <w:marTop w:val="0"/>
              <w:marBottom w:val="0"/>
              <w:divBdr>
                <w:top w:val="none" w:sz="0" w:space="0" w:color="auto"/>
                <w:left w:val="none" w:sz="0" w:space="0" w:color="auto"/>
                <w:bottom w:val="none" w:sz="0" w:space="0" w:color="auto"/>
                <w:right w:val="none" w:sz="0" w:space="0" w:color="auto"/>
              </w:divBdr>
            </w:div>
            <w:div w:id="1644120362">
              <w:marLeft w:val="0"/>
              <w:marRight w:val="0"/>
              <w:marTop w:val="0"/>
              <w:marBottom w:val="0"/>
              <w:divBdr>
                <w:top w:val="none" w:sz="0" w:space="0" w:color="auto"/>
                <w:left w:val="none" w:sz="0" w:space="0" w:color="auto"/>
                <w:bottom w:val="none" w:sz="0" w:space="0" w:color="auto"/>
                <w:right w:val="none" w:sz="0" w:space="0" w:color="auto"/>
              </w:divBdr>
            </w:div>
            <w:div w:id="1675647484">
              <w:marLeft w:val="0"/>
              <w:marRight w:val="0"/>
              <w:marTop w:val="0"/>
              <w:marBottom w:val="0"/>
              <w:divBdr>
                <w:top w:val="none" w:sz="0" w:space="0" w:color="auto"/>
                <w:left w:val="none" w:sz="0" w:space="0" w:color="auto"/>
                <w:bottom w:val="none" w:sz="0" w:space="0" w:color="auto"/>
                <w:right w:val="none" w:sz="0" w:space="0" w:color="auto"/>
              </w:divBdr>
            </w:div>
            <w:div w:id="1172797319">
              <w:marLeft w:val="0"/>
              <w:marRight w:val="0"/>
              <w:marTop w:val="0"/>
              <w:marBottom w:val="0"/>
              <w:divBdr>
                <w:top w:val="none" w:sz="0" w:space="0" w:color="auto"/>
                <w:left w:val="none" w:sz="0" w:space="0" w:color="auto"/>
                <w:bottom w:val="none" w:sz="0" w:space="0" w:color="auto"/>
                <w:right w:val="none" w:sz="0" w:space="0" w:color="auto"/>
              </w:divBdr>
            </w:div>
            <w:div w:id="318384654">
              <w:marLeft w:val="0"/>
              <w:marRight w:val="0"/>
              <w:marTop w:val="0"/>
              <w:marBottom w:val="0"/>
              <w:divBdr>
                <w:top w:val="none" w:sz="0" w:space="0" w:color="auto"/>
                <w:left w:val="none" w:sz="0" w:space="0" w:color="auto"/>
                <w:bottom w:val="none" w:sz="0" w:space="0" w:color="auto"/>
                <w:right w:val="none" w:sz="0" w:space="0" w:color="auto"/>
              </w:divBdr>
            </w:div>
            <w:div w:id="24527933">
              <w:marLeft w:val="0"/>
              <w:marRight w:val="0"/>
              <w:marTop w:val="0"/>
              <w:marBottom w:val="0"/>
              <w:divBdr>
                <w:top w:val="none" w:sz="0" w:space="0" w:color="auto"/>
                <w:left w:val="none" w:sz="0" w:space="0" w:color="auto"/>
                <w:bottom w:val="none" w:sz="0" w:space="0" w:color="auto"/>
                <w:right w:val="none" w:sz="0" w:space="0" w:color="auto"/>
              </w:divBdr>
            </w:div>
            <w:div w:id="1938176750">
              <w:marLeft w:val="0"/>
              <w:marRight w:val="0"/>
              <w:marTop w:val="0"/>
              <w:marBottom w:val="0"/>
              <w:divBdr>
                <w:top w:val="none" w:sz="0" w:space="0" w:color="auto"/>
                <w:left w:val="none" w:sz="0" w:space="0" w:color="auto"/>
                <w:bottom w:val="none" w:sz="0" w:space="0" w:color="auto"/>
                <w:right w:val="none" w:sz="0" w:space="0" w:color="auto"/>
              </w:divBdr>
            </w:div>
            <w:div w:id="1233082076">
              <w:marLeft w:val="0"/>
              <w:marRight w:val="0"/>
              <w:marTop w:val="0"/>
              <w:marBottom w:val="0"/>
              <w:divBdr>
                <w:top w:val="none" w:sz="0" w:space="0" w:color="auto"/>
                <w:left w:val="none" w:sz="0" w:space="0" w:color="auto"/>
                <w:bottom w:val="none" w:sz="0" w:space="0" w:color="auto"/>
                <w:right w:val="none" w:sz="0" w:space="0" w:color="auto"/>
              </w:divBdr>
            </w:div>
            <w:div w:id="1605726937">
              <w:marLeft w:val="0"/>
              <w:marRight w:val="0"/>
              <w:marTop w:val="0"/>
              <w:marBottom w:val="0"/>
              <w:divBdr>
                <w:top w:val="none" w:sz="0" w:space="0" w:color="auto"/>
                <w:left w:val="none" w:sz="0" w:space="0" w:color="auto"/>
                <w:bottom w:val="none" w:sz="0" w:space="0" w:color="auto"/>
                <w:right w:val="none" w:sz="0" w:space="0" w:color="auto"/>
              </w:divBdr>
            </w:div>
            <w:div w:id="501745380">
              <w:marLeft w:val="0"/>
              <w:marRight w:val="0"/>
              <w:marTop w:val="0"/>
              <w:marBottom w:val="0"/>
              <w:divBdr>
                <w:top w:val="none" w:sz="0" w:space="0" w:color="auto"/>
                <w:left w:val="none" w:sz="0" w:space="0" w:color="auto"/>
                <w:bottom w:val="none" w:sz="0" w:space="0" w:color="auto"/>
                <w:right w:val="none" w:sz="0" w:space="0" w:color="auto"/>
              </w:divBdr>
            </w:div>
            <w:div w:id="1484813980">
              <w:marLeft w:val="0"/>
              <w:marRight w:val="0"/>
              <w:marTop w:val="0"/>
              <w:marBottom w:val="0"/>
              <w:divBdr>
                <w:top w:val="none" w:sz="0" w:space="0" w:color="auto"/>
                <w:left w:val="none" w:sz="0" w:space="0" w:color="auto"/>
                <w:bottom w:val="none" w:sz="0" w:space="0" w:color="auto"/>
                <w:right w:val="none" w:sz="0" w:space="0" w:color="auto"/>
              </w:divBdr>
            </w:div>
            <w:div w:id="1731690476">
              <w:marLeft w:val="0"/>
              <w:marRight w:val="0"/>
              <w:marTop w:val="0"/>
              <w:marBottom w:val="0"/>
              <w:divBdr>
                <w:top w:val="none" w:sz="0" w:space="0" w:color="auto"/>
                <w:left w:val="none" w:sz="0" w:space="0" w:color="auto"/>
                <w:bottom w:val="none" w:sz="0" w:space="0" w:color="auto"/>
                <w:right w:val="none" w:sz="0" w:space="0" w:color="auto"/>
              </w:divBdr>
            </w:div>
            <w:div w:id="920140645">
              <w:marLeft w:val="0"/>
              <w:marRight w:val="0"/>
              <w:marTop w:val="0"/>
              <w:marBottom w:val="0"/>
              <w:divBdr>
                <w:top w:val="none" w:sz="0" w:space="0" w:color="auto"/>
                <w:left w:val="none" w:sz="0" w:space="0" w:color="auto"/>
                <w:bottom w:val="none" w:sz="0" w:space="0" w:color="auto"/>
                <w:right w:val="none" w:sz="0" w:space="0" w:color="auto"/>
              </w:divBdr>
            </w:div>
            <w:div w:id="850294561">
              <w:marLeft w:val="0"/>
              <w:marRight w:val="0"/>
              <w:marTop w:val="0"/>
              <w:marBottom w:val="0"/>
              <w:divBdr>
                <w:top w:val="none" w:sz="0" w:space="0" w:color="auto"/>
                <w:left w:val="none" w:sz="0" w:space="0" w:color="auto"/>
                <w:bottom w:val="none" w:sz="0" w:space="0" w:color="auto"/>
                <w:right w:val="none" w:sz="0" w:space="0" w:color="auto"/>
              </w:divBdr>
            </w:div>
            <w:div w:id="1424954623">
              <w:marLeft w:val="0"/>
              <w:marRight w:val="0"/>
              <w:marTop w:val="0"/>
              <w:marBottom w:val="0"/>
              <w:divBdr>
                <w:top w:val="none" w:sz="0" w:space="0" w:color="auto"/>
                <w:left w:val="none" w:sz="0" w:space="0" w:color="auto"/>
                <w:bottom w:val="none" w:sz="0" w:space="0" w:color="auto"/>
                <w:right w:val="none" w:sz="0" w:space="0" w:color="auto"/>
              </w:divBdr>
            </w:div>
            <w:div w:id="239827524">
              <w:marLeft w:val="0"/>
              <w:marRight w:val="0"/>
              <w:marTop w:val="0"/>
              <w:marBottom w:val="0"/>
              <w:divBdr>
                <w:top w:val="none" w:sz="0" w:space="0" w:color="auto"/>
                <w:left w:val="none" w:sz="0" w:space="0" w:color="auto"/>
                <w:bottom w:val="none" w:sz="0" w:space="0" w:color="auto"/>
                <w:right w:val="none" w:sz="0" w:space="0" w:color="auto"/>
              </w:divBdr>
            </w:div>
            <w:div w:id="826433683">
              <w:marLeft w:val="0"/>
              <w:marRight w:val="0"/>
              <w:marTop w:val="0"/>
              <w:marBottom w:val="0"/>
              <w:divBdr>
                <w:top w:val="none" w:sz="0" w:space="0" w:color="auto"/>
                <w:left w:val="none" w:sz="0" w:space="0" w:color="auto"/>
                <w:bottom w:val="none" w:sz="0" w:space="0" w:color="auto"/>
                <w:right w:val="none" w:sz="0" w:space="0" w:color="auto"/>
              </w:divBdr>
            </w:div>
            <w:div w:id="471559835">
              <w:marLeft w:val="0"/>
              <w:marRight w:val="0"/>
              <w:marTop w:val="0"/>
              <w:marBottom w:val="0"/>
              <w:divBdr>
                <w:top w:val="none" w:sz="0" w:space="0" w:color="auto"/>
                <w:left w:val="none" w:sz="0" w:space="0" w:color="auto"/>
                <w:bottom w:val="none" w:sz="0" w:space="0" w:color="auto"/>
                <w:right w:val="none" w:sz="0" w:space="0" w:color="auto"/>
              </w:divBdr>
            </w:div>
            <w:div w:id="1507744187">
              <w:marLeft w:val="0"/>
              <w:marRight w:val="0"/>
              <w:marTop w:val="0"/>
              <w:marBottom w:val="0"/>
              <w:divBdr>
                <w:top w:val="none" w:sz="0" w:space="0" w:color="auto"/>
                <w:left w:val="none" w:sz="0" w:space="0" w:color="auto"/>
                <w:bottom w:val="none" w:sz="0" w:space="0" w:color="auto"/>
                <w:right w:val="none" w:sz="0" w:space="0" w:color="auto"/>
              </w:divBdr>
            </w:div>
            <w:div w:id="1963420308">
              <w:marLeft w:val="0"/>
              <w:marRight w:val="0"/>
              <w:marTop w:val="0"/>
              <w:marBottom w:val="0"/>
              <w:divBdr>
                <w:top w:val="none" w:sz="0" w:space="0" w:color="auto"/>
                <w:left w:val="none" w:sz="0" w:space="0" w:color="auto"/>
                <w:bottom w:val="none" w:sz="0" w:space="0" w:color="auto"/>
                <w:right w:val="none" w:sz="0" w:space="0" w:color="auto"/>
              </w:divBdr>
            </w:div>
            <w:div w:id="1665741439">
              <w:marLeft w:val="0"/>
              <w:marRight w:val="0"/>
              <w:marTop w:val="0"/>
              <w:marBottom w:val="0"/>
              <w:divBdr>
                <w:top w:val="none" w:sz="0" w:space="0" w:color="auto"/>
                <w:left w:val="none" w:sz="0" w:space="0" w:color="auto"/>
                <w:bottom w:val="none" w:sz="0" w:space="0" w:color="auto"/>
                <w:right w:val="none" w:sz="0" w:space="0" w:color="auto"/>
              </w:divBdr>
            </w:div>
            <w:div w:id="1019576169">
              <w:marLeft w:val="0"/>
              <w:marRight w:val="0"/>
              <w:marTop w:val="0"/>
              <w:marBottom w:val="0"/>
              <w:divBdr>
                <w:top w:val="none" w:sz="0" w:space="0" w:color="auto"/>
                <w:left w:val="none" w:sz="0" w:space="0" w:color="auto"/>
                <w:bottom w:val="none" w:sz="0" w:space="0" w:color="auto"/>
                <w:right w:val="none" w:sz="0" w:space="0" w:color="auto"/>
              </w:divBdr>
            </w:div>
            <w:div w:id="305209133">
              <w:marLeft w:val="0"/>
              <w:marRight w:val="0"/>
              <w:marTop w:val="0"/>
              <w:marBottom w:val="0"/>
              <w:divBdr>
                <w:top w:val="none" w:sz="0" w:space="0" w:color="auto"/>
                <w:left w:val="none" w:sz="0" w:space="0" w:color="auto"/>
                <w:bottom w:val="none" w:sz="0" w:space="0" w:color="auto"/>
                <w:right w:val="none" w:sz="0" w:space="0" w:color="auto"/>
              </w:divBdr>
            </w:div>
            <w:div w:id="173736156">
              <w:marLeft w:val="0"/>
              <w:marRight w:val="0"/>
              <w:marTop w:val="0"/>
              <w:marBottom w:val="0"/>
              <w:divBdr>
                <w:top w:val="none" w:sz="0" w:space="0" w:color="auto"/>
                <w:left w:val="none" w:sz="0" w:space="0" w:color="auto"/>
                <w:bottom w:val="none" w:sz="0" w:space="0" w:color="auto"/>
                <w:right w:val="none" w:sz="0" w:space="0" w:color="auto"/>
              </w:divBdr>
            </w:div>
            <w:div w:id="245458728">
              <w:marLeft w:val="0"/>
              <w:marRight w:val="0"/>
              <w:marTop w:val="0"/>
              <w:marBottom w:val="0"/>
              <w:divBdr>
                <w:top w:val="none" w:sz="0" w:space="0" w:color="auto"/>
                <w:left w:val="none" w:sz="0" w:space="0" w:color="auto"/>
                <w:bottom w:val="none" w:sz="0" w:space="0" w:color="auto"/>
                <w:right w:val="none" w:sz="0" w:space="0" w:color="auto"/>
              </w:divBdr>
            </w:div>
            <w:div w:id="123273521">
              <w:marLeft w:val="0"/>
              <w:marRight w:val="0"/>
              <w:marTop w:val="0"/>
              <w:marBottom w:val="0"/>
              <w:divBdr>
                <w:top w:val="none" w:sz="0" w:space="0" w:color="auto"/>
                <w:left w:val="none" w:sz="0" w:space="0" w:color="auto"/>
                <w:bottom w:val="none" w:sz="0" w:space="0" w:color="auto"/>
                <w:right w:val="none" w:sz="0" w:space="0" w:color="auto"/>
              </w:divBdr>
            </w:div>
            <w:div w:id="1068846666">
              <w:marLeft w:val="0"/>
              <w:marRight w:val="0"/>
              <w:marTop w:val="0"/>
              <w:marBottom w:val="0"/>
              <w:divBdr>
                <w:top w:val="none" w:sz="0" w:space="0" w:color="auto"/>
                <w:left w:val="none" w:sz="0" w:space="0" w:color="auto"/>
                <w:bottom w:val="none" w:sz="0" w:space="0" w:color="auto"/>
                <w:right w:val="none" w:sz="0" w:space="0" w:color="auto"/>
              </w:divBdr>
            </w:div>
            <w:div w:id="2100443722">
              <w:marLeft w:val="0"/>
              <w:marRight w:val="0"/>
              <w:marTop w:val="0"/>
              <w:marBottom w:val="0"/>
              <w:divBdr>
                <w:top w:val="none" w:sz="0" w:space="0" w:color="auto"/>
                <w:left w:val="none" w:sz="0" w:space="0" w:color="auto"/>
                <w:bottom w:val="none" w:sz="0" w:space="0" w:color="auto"/>
                <w:right w:val="none" w:sz="0" w:space="0" w:color="auto"/>
              </w:divBdr>
            </w:div>
            <w:div w:id="1285233159">
              <w:marLeft w:val="0"/>
              <w:marRight w:val="0"/>
              <w:marTop w:val="0"/>
              <w:marBottom w:val="0"/>
              <w:divBdr>
                <w:top w:val="none" w:sz="0" w:space="0" w:color="auto"/>
                <w:left w:val="none" w:sz="0" w:space="0" w:color="auto"/>
                <w:bottom w:val="none" w:sz="0" w:space="0" w:color="auto"/>
                <w:right w:val="none" w:sz="0" w:space="0" w:color="auto"/>
              </w:divBdr>
            </w:div>
            <w:div w:id="476727101">
              <w:marLeft w:val="0"/>
              <w:marRight w:val="0"/>
              <w:marTop w:val="0"/>
              <w:marBottom w:val="0"/>
              <w:divBdr>
                <w:top w:val="none" w:sz="0" w:space="0" w:color="auto"/>
                <w:left w:val="none" w:sz="0" w:space="0" w:color="auto"/>
                <w:bottom w:val="none" w:sz="0" w:space="0" w:color="auto"/>
                <w:right w:val="none" w:sz="0" w:space="0" w:color="auto"/>
              </w:divBdr>
            </w:div>
            <w:div w:id="80563221">
              <w:marLeft w:val="0"/>
              <w:marRight w:val="0"/>
              <w:marTop w:val="0"/>
              <w:marBottom w:val="0"/>
              <w:divBdr>
                <w:top w:val="none" w:sz="0" w:space="0" w:color="auto"/>
                <w:left w:val="none" w:sz="0" w:space="0" w:color="auto"/>
                <w:bottom w:val="none" w:sz="0" w:space="0" w:color="auto"/>
                <w:right w:val="none" w:sz="0" w:space="0" w:color="auto"/>
              </w:divBdr>
            </w:div>
            <w:div w:id="1819498383">
              <w:marLeft w:val="0"/>
              <w:marRight w:val="0"/>
              <w:marTop w:val="0"/>
              <w:marBottom w:val="0"/>
              <w:divBdr>
                <w:top w:val="none" w:sz="0" w:space="0" w:color="auto"/>
                <w:left w:val="none" w:sz="0" w:space="0" w:color="auto"/>
                <w:bottom w:val="none" w:sz="0" w:space="0" w:color="auto"/>
                <w:right w:val="none" w:sz="0" w:space="0" w:color="auto"/>
              </w:divBdr>
            </w:div>
            <w:div w:id="557324345">
              <w:marLeft w:val="0"/>
              <w:marRight w:val="0"/>
              <w:marTop w:val="0"/>
              <w:marBottom w:val="0"/>
              <w:divBdr>
                <w:top w:val="none" w:sz="0" w:space="0" w:color="auto"/>
                <w:left w:val="none" w:sz="0" w:space="0" w:color="auto"/>
                <w:bottom w:val="none" w:sz="0" w:space="0" w:color="auto"/>
                <w:right w:val="none" w:sz="0" w:space="0" w:color="auto"/>
              </w:divBdr>
            </w:div>
            <w:div w:id="1102847537">
              <w:marLeft w:val="0"/>
              <w:marRight w:val="0"/>
              <w:marTop w:val="0"/>
              <w:marBottom w:val="0"/>
              <w:divBdr>
                <w:top w:val="none" w:sz="0" w:space="0" w:color="auto"/>
                <w:left w:val="none" w:sz="0" w:space="0" w:color="auto"/>
                <w:bottom w:val="none" w:sz="0" w:space="0" w:color="auto"/>
                <w:right w:val="none" w:sz="0" w:space="0" w:color="auto"/>
              </w:divBdr>
            </w:div>
            <w:div w:id="1523323749">
              <w:marLeft w:val="0"/>
              <w:marRight w:val="0"/>
              <w:marTop w:val="0"/>
              <w:marBottom w:val="0"/>
              <w:divBdr>
                <w:top w:val="none" w:sz="0" w:space="0" w:color="auto"/>
                <w:left w:val="none" w:sz="0" w:space="0" w:color="auto"/>
                <w:bottom w:val="none" w:sz="0" w:space="0" w:color="auto"/>
                <w:right w:val="none" w:sz="0" w:space="0" w:color="auto"/>
              </w:divBdr>
            </w:div>
            <w:div w:id="112670869">
              <w:marLeft w:val="0"/>
              <w:marRight w:val="0"/>
              <w:marTop w:val="0"/>
              <w:marBottom w:val="0"/>
              <w:divBdr>
                <w:top w:val="none" w:sz="0" w:space="0" w:color="auto"/>
                <w:left w:val="none" w:sz="0" w:space="0" w:color="auto"/>
                <w:bottom w:val="none" w:sz="0" w:space="0" w:color="auto"/>
                <w:right w:val="none" w:sz="0" w:space="0" w:color="auto"/>
              </w:divBdr>
            </w:div>
            <w:div w:id="841310479">
              <w:marLeft w:val="0"/>
              <w:marRight w:val="0"/>
              <w:marTop w:val="0"/>
              <w:marBottom w:val="0"/>
              <w:divBdr>
                <w:top w:val="none" w:sz="0" w:space="0" w:color="auto"/>
                <w:left w:val="none" w:sz="0" w:space="0" w:color="auto"/>
                <w:bottom w:val="none" w:sz="0" w:space="0" w:color="auto"/>
                <w:right w:val="none" w:sz="0" w:space="0" w:color="auto"/>
              </w:divBdr>
            </w:div>
            <w:div w:id="620960095">
              <w:marLeft w:val="0"/>
              <w:marRight w:val="0"/>
              <w:marTop w:val="0"/>
              <w:marBottom w:val="0"/>
              <w:divBdr>
                <w:top w:val="none" w:sz="0" w:space="0" w:color="auto"/>
                <w:left w:val="none" w:sz="0" w:space="0" w:color="auto"/>
                <w:bottom w:val="none" w:sz="0" w:space="0" w:color="auto"/>
                <w:right w:val="none" w:sz="0" w:space="0" w:color="auto"/>
              </w:divBdr>
            </w:div>
            <w:div w:id="1798790657">
              <w:marLeft w:val="0"/>
              <w:marRight w:val="0"/>
              <w:marTop w:val="0"/>
              <w:marBottom w:val="0"/>
              <w:divBdr>
                <w:top w:val="none" w:sz="0" w:space="0" w:color="auto"/>
                <w:left w:val="none" w:sz="0" w:space="0" w:color="auto"/>
                <w:bottom w:val="none" w:sz="0" w:space="0" w:color="auto"/>
                <w:right w:val="none" w:sz="0" w:space="0" w:color="auto"/>
              </w:divBdr>
            </w:div>
            <w:div w:id="1653101108">
              <w:marLeft w:val="0"/>
              <w:marRight w:val="0"/>
              <w:marTop w:val="0"/>
              <w:marBottom w:val="0"/>
              <w:divBdr>
                <w:top w:val="none" w:sz="0" w:space="0" w:color="auto"/>
                <w:left w:val="none" w:sz="0" w:space="0" w:color="auto"/>
                <w:bottom w:val="none" w:sz="0" w:space="0" w:color="auto"/>
                <w:right w:val="none" w:sz="0" w:space="0" w:color="auto"/>
              </w:divBdr>
            </w:div>
            <w:div w:id="1073896990">
              <w:marLeft w:val="0"/>
              <w:marRight w:val="0"/>
              <w:marTop w:val="0"/>
              <w:marBottom w:val="0"/>
              <w:divBdr>
                <w:top w:val="none" w:sz="0" w:space="0" w:color="auto"/>
                <w:left w:val="none" w:sz="0" w:space="0" w:color="auto"/>
                <w:bottom w:val="none" w:sz="0" w:space="0" w:color="auto"/>
                <w:right w:val="none" w:sz="0" w:space="0" w:color="auto"/>
              </w:divBdr>
            </w:div>
            <w:div w:id="1008096076">
              <w:marLeft w:val="0"/>
              <w:marRight w:val="0"/>
              <w:marTop w:val="0"/>
              <w:marBottom w:val="0"/>
              <w:divBdr>
                <w:top w:val="none" w:sz="0" w:space="0" w:color="auto"/>
                <w:left w:val="none" w:sz="0" w:space="0" w:color="auto"/>
                <w:bottom w:val="none" w:sz="0" w:space="0" w:color="auto"/>
                <w:right w:val="none" w:sz="0" w:space="0" w:color="auto"/>
              </w:divBdr>
            </w:div>
            <w:div w:id="420180808">
              <w:marLeft w:val="0"/>
              <w:marRight w:val="0"/>
              <w:marTop w:val="0"/>
              <w:marBottom w:val="0"/>
              <w:divBdr>
                <w:top w:val="none" w:sz="0" w:space="0" w:color="auto"/>
                <w:left w:val="none" w:sz="0" w:space="0" w:color="auto"/>
                <w:bottom w:val="none" w:sz="0" w:space="0" w:color="auto"/>
                <w:right w:val="none" w:sz="0" w:space="0" w:color="auto"/>
              </w:divBdr>
            </w:div>
            <w:div w:id="1071392282">
              <w:marLeft w:val="0"/>
              <w:marRight w:val="0"/>
              <w:marTop w:val="0"/>
              <w:marBottom w:val="0"/>
              <w:divBdr>
                <w:top w:val="none" w:sz="0" w:space="0" w:color="auto"/>
                <w:left w:val="none" w:sz="0" w:space="0" w:color="auto"/>
                <w:bottom w:val="none" w:sz="0" w:space="0" w:color="auto"/>
                <w:right w:val="none" w:sz="0" w:space="0" w:color="auto"/>
              </w:divBdr>
            </w:div>
            <w:div w:id="1294601407">
              <w:marLeft w:val="0"/>
              <w:marRight w:val="0"/>
              <w:marTop w:val="0"/>
              <w:marBottom w:val="0"/>
              <w:divBdr>
                <w:top w:val="none" w:sz="0" w:space="0" w:color="auto"/>
                <w:left w:val="none" w:sz="0" w:space="0" w:color="auto"/>
                <w:bottom w:val="none" w:sz="0" w:space="0" w:color="auto"/>
                <w:right w:val="none" w:sz="0" w:space="0" w:color="auto"/>
              </w:divBdr>
            </w:div>
            <w:div w:id="2046366952">
              <w:marLeft w:val="0"/>
              <w:marRight w:val="0"/>
              <w:marTop w:val="0"/>
              <w:marBottom w:val="0"/>
              <w:divBdr>
                <w:top w:val="none" w:sz="0" w:space="0" w:color="auto"/>
                <w:left w:val="none" w:sz="0" w:space="0" w:color="auto"/>
                <w:bottom w:val="none" w:sz="0" w:space="0" w:color="auto"/>
                <w:right w:val="none" w:sz="0" w:space="0" w:color="auto"/>
              </w:divBdr>
            </w:div>
            <w:div w:id="244152942">
              <w:marLeft w:val="0"/>
              <w:marRight w:val="0"/>
              <w:marTop w:val="0"/>
              <w:marBottom w:val="0"/>
              <w:divBdr>
                <w:top w:val="none" w:sz="0" w:space="0" w:color="auto"/>
                <w:left w:val="none" w:sz="0" w:space="0" w:color="auto"/>
                <w:bottom w:val="none" w:sz="0" w:space="0" w:color="auto"/>
                <w:right w:val="none" w:sz="0" w:space="0" w:color="auto"/>
              </w:divBdr>
            </w:div>
            <w:div w:id="1246700">
              <w:marLeft w:val="0"/>
              <w:marRight w:val="0"/>
              <w:marTop w:val="0"/>
              <w:marBottom w:val="0"/>
              <w:divBdr>
                <w:top w:val="none" w:sz="0" w:space="0" w:color="auto"/>
                <w:left w:val="none" w:sz="0" w:space="0" w:color="auto"/>
                <w:bottom w:val="none" w:sz="0" w:space="0" w:color="auto"/>
                <w:right w:val="none" w:sz="0" w:space="0" w:color="auto"/>
              </w:divBdr>
            </w:div>
            <w:div w:id="1095249657">
              <w:marLeft w:val="0"/>
              <w:marRight w:val="0"/>
              <w:marTop w:val="0"/>
              <w:marBottom w:val="0"/>
              <w:divBdr>
                <w:top w:val="none" w:sz="0" w:space="0" w:color="auto"/>
                <w:left w:val="none" w:sz="0" w:space="0" w:color="auto"/>
                <w:bottom w:val="none" w:sz="0" w:space="0" w:color="auto"/>
                <w:right w:val="none" w:sz="0" w:space="0" w:color="auto"/>
              </w:divBdr>
            </w:div>
            <w:div w:id="252595636">
              <w:marLeft w:val="0"/>
              <w:marRight w:val="0"/>
              <w:marTop w:val="0"/>
              <w:marBottom w:val="0"/>
              <w:divBdr>
                <w:top w:val="none" w:sz="0" w:space="0" w:color="auto"/>
                <w:left w:val="none" w:sz="0" w:space="0" w:color="auto"/>
                <w:bottom w:val="none" w:sz="0" w:space="0" w:color="auto"/>
                <w:right w:val="none" w:sz="0" w:space="0" w:color="auto"/>
              </w:divBdr>
            </w:div>
            <w:div w:id="212355907">
              <w:marLeft w:val="0"/>
              <w:marRight w:val="0"/>
              <w:marTop w:val="0"/>
              <w:marBottom w:val="0"/>
              <w:divBdr>
                <w:top w:val="none" w:sz="0" w:space="0" w:color="auto"/>
                <w:left w:val="none" w:sz="0" w:space="0" w:color="auto"/>
                <w:bottom w:val="none" w:sz="0" w:space="0" w:color="auto"/>
                <w:right w:val="none" w:sz="0" w:space="0" w:color="auto"/>
              </w:divBdr>
            </w:div>
            <w:div w:id="1700399718">
              <w:marLeft w:val="0"/>
              <w:marRight w:val="0"/>
              <w:marTop w:val="0"/>
              <w:marBottom w:val="0"/>
              <w:divBdr>
                <w:top w:val="none" w:sz="0" w:space="0" w:color="auto"/>
                <w:left w:val="none" w:sz="0" w:space="0" w:color="auto"/>
                <w:bottom w:val="none" w:sz="0" w:space="0" w:color="auto"/>
                <w:right w:val="none" w:sz="0" w:space="0" w:color="auto"/>
              </w:divBdr>
            </w:div>
            <w:div w:id="143814785">
              <w:marLeft w:val="0"/>
              <w:marRight w:val="0"/>
              <w:marTop w:val="0"/>
              <w:marBottom w:val="0"/>
              <w:divBdr>
                <w:top w:val="none" w:sz="0" w:space="0" w:color="auto"/>
                <w:left w:val="none" w:sz="0" w:space="0" w:color="auto"/>
                <w:bottom w:val="none" w:sz="0" w:space="0" w:color="auto"/>
                <w:right w:val="none" w:sz="0" w:space="0" w:color="auto"/>
              </w:divBdr>
            </w:div>
            <w:div w:id="986738245">
              <w:marLeft w:val="0"/>
              <w:marRight w:val="0"/>
              <w:marTop w:val="0"/>
              <w:marBottom w:val="0"/>
              <w:divBdr>
                <w:top w:val="none" w:sz="0" w:space="0" w:color="auto"/>
                <w:left w:val="none" w:sz="0" w:space="0" w:color="auto"/>
                <w:bottom w:val="none" w:sz="0" w:space="0" w:color="auto"/>
                <w:right w:val="none" w:sz="0" w:space="0" w:color="auto"/>
              </w:divBdr>
            </w:div>
            <w:div w:id="1705010465">
              <w:marLeft w:val="0"/>
              <w:marRight w:val="0"/>
              <w:marTop w:val="0"/>
              <w:marBottom w:val="0"/>
              <w:divBdr>
                <w:top w:val="none" w:sz="0" w:space="0" w:color="auto"/>
                <w:left w:val="none" w:sz="0" w:space="0" w:color="auto"/>
                <w:bottom w:val="none" w:sz="0" w:space="0" w:color="auto"/>
                <w:right w:val="none" w:sz="0" w:space="0" w:color="auto"/>
              </w:divBdr>
            </w:div>
            <w:div w:id="1060639545">
              <w:marLeft w:val="0"/>
              <w:marRight w:val="0"/>
              <w:marTop w:val="0"/>
              <w:marBottom w:val="0"/>
              <w:divBdr>
                <w:top w:val="none" w:sz="0" w:space="0" w:color="auto"/>
                <w:left w:val="none" w:sz="0" w:space="0" w:color="auto"/>
                <w:bottom w:val="none" w:sz="0" w:space="0" w:color="auto"/>
                <w:right w:val="none" w:sz="0" w:space="0" w:color="auto"/>
              </w:divBdr>
            </w:div>
            <w:div w:id="1904869925">
              <w:marLeft w:val="0"/>
              <w:marRight w:val="0"/>
              <w:marTop w:val="0"/>
              <w:marBottom w:val="0"/>
              <w:divBdr>
                <w:top w:val="none" w:sz="0" w:space="0" w:color="auto"/>
                <w:left w:val="none" w:sz="0" w:space="0" w:color="auto"/>
                <w:bottom w:val="none" w:sz="0" w:space="0" w:color="auto"/>
                <w:right w:val="none" w:sz="0" w:space="0" w:color="auto"/>
              </w:divBdr>
            </w:div>
            <w:div w:id="1133249165">
              <w:marLeft w:val="0"/>
              <w:marRight w:val="0"/>
              <w:marTop w:val="0"/>
              <w:marBottom w:val="0"/>
              <w:divBdr>
                <w:top w:val="none" w:sz="0" w:space="0" w:color="auto"/>
                <w:left w:val="none" w:sz="0" w:space="0" w:color="auto"/>
                <w:bottom w:val="none" w:sz="0" w:space="0" w:color="auto"/>
                <w:right w:val="none" w:sz="0" w:space="0" w:color="auto"/>
              </w:divBdr>
            </w:div>
            <w:div w:id="1832716036">
              <w:marLeft w:val="0"/>
              <w:marRight w:val="0"/>
              <w:marTop w:val="0"/>
              <w:marBottom w:val="0"/>
              <w:divBdr>
                <w:top w:val="none" w:sz="0" w:space="0" w:color="auto"/>
                <w:left w:val="none" w:sz="0" w:space="0" w:color="auto"/>
                <w:bottom w:val="none" w:sz="0" w:space="0" w:color="auto"/>
                <w:right w:val="none" w:sz="0" w:space="0" w:color="auto"/>
              </w:divBdr>
            </w:div>
            <w:div w:id="813983290">
              <w:marLeft w:val="0"/>
              <w:marRight w:val="0"/>
              <w:marTop w:val="0"/>
              <w:marBottom w:val="0"/>
              <w:divBdr>
                <w:top w:val="none" w:sz="0" w:space="0" w:color="auto"/>
                <w:left w:val="none" w:sz="0" w:space="0" w:color="auto"/>
                <w:bottom w:val="none" w:sz="0" w:space="0" w:color="auto"/>
                <w:right w:val="none" w:sz="0" w:space="0" w:color="auto"/>
              </w:divBdr>
            </w:div>
            <w:div w:id="1925071226">
              <w:marLeft w:val="0"/>
              <w:marRight w:val="0"/>
              <w:marTop w:val="0"/>
              <w:marBottom w:val="0"/>
              <w:divBdr>
                <w:top w:val="none" w:sz="0" w:space="0" w:color="auto"/>
                <w:left w:val="none" w:sz="0" w:space="0" w:color="auto"/>
                <w:bottom w:val="none" w:sz="0" w:space="0" w:color="auto"/>
                <w:right w:val="none" w:sz="0" w:space="0" w:color="auto"/>
              </w:divBdr>
            </w:div>
            <w:div w:id="1916746734">
              <w:marLeft w:val="0"/>
              <w:marRight w:val="0"/>
              <w:marTop w:val="0"/>
              <w:marBottom w:val="0"/>
              <w:divBdr>
                <w:top w:val="none" w:sz="0" w:space="0" w:color="auto"/>
                <w:left w:val="none" w:sz="0" w:space="0" w:color="auto"/>
                <w:bottom w:val="none" w:sz="0" w:space="0" w:color="auto"/>
                <w:right w:val="none" w:sz="0" w:space="0" w:color="auto"/>
              </w:divBdr>
            </w:div>
            <w:div w:id="985819315">
              <w:marLeft w:val="0"/>
              <w:marRight w:val="0"/>
              <w:marTop w:val="0"/>
              <w:marBottom w:val="0"/>
              <w:divBdr>
                <w:top w:val="none" w:sz="0" w:space="0" w:color="auto"/>
                <w:left w:val="none" w:sz="0" w:space="0" w:color="auto"/>
                <w:bottom w:val="none" w:sz="0" w:space="0" w:color="auto"/>
                <w:right w:val="none" w:sz="0" w:space="0" w:color="auto"/>
              </w:divBdr>
            </w:div>
            <w:div w:id="839076004">
              <w:marLeft w:val="0"/>
              <w:marRight w:val="0"/>
              <w:marTop w:val="0"/>
              <w:marBottom w:val="0"/>
              <w:divBdr>
                <w:top w:val="none" w:sz="0" w:space="0" w:color="auto"/>
                <w:left w:val="none" w:sz="0" w:space="0" w:color="auto"/>
                <w:bottom w:val="none" w:sz="0" w:space="0" w:color="auto"/>
                <w:right w:val="none" w:sz="0" w:space="0" w:color="auto"/>
              </w:divBdr>
            </w:div>
            <w:div w:id="1698896018">
              <w:marLeft w:val="0"/>
              <w:marRight w:val="0"/>
              <w:marTop w:val="0"/>
              <w:marBottom w:val="0"/>
              <w:divBdr>
                <w:top w:val="none" w:sz="0" w:space="0" w:color="auto"/>
                <w:left w:val="none" w:sz="0" w:space="0" w:color="auto"/>
                <w:bottom w:val="none" w:sz="0" w:space="0" w:color="auto"/>
                <w:right w:val="none" w:sz="0" w:space="0" w:color="auto"/>
              </w:divBdr>
            </w:div>
            <w:div w:id="588776764">
              <w:marLeft w:val="0"/>
              <w:marRight w:val="0"/>
              <w:marTop w:val="0"/>
              <w:marBottom w:val="0"/>
              <w:divBdr>
                <w:top w:val="none" w:sz="0" w:space="0" w:color="auto"/>
                <w:left w:val="none" w:sz="0" w:space="0" w:color="auto"/>
                <w:bottom w:val="none" w:sz="0" w:space="0" w:color="auto"/>
                <w:right w:val="none" w:sz="0" w:space="0" w:color="auto"/>
              </w:divBdr>
            </w:div>
            <w:div w:id="1439787915">
              <w:marLeft w:val="0"/>
              <w:marRight w:val="0"/>
              <w:marTop w:val="0"/>
              <w:marBottom w:val="0"/>
              <w:divBdr>
                <w:top w:val="none" w:sz="0" w:space="0" w:color="auto"/>
                <w:left w:val="none" w:sz="0" w:space="0" w:color="auto"/>
                <w:bottom w:val="none" w:sz="0" w:space="0" w:color="auto"/>
                <w:right w:val="none" w:sz="0" w:space="0" w:color="auto"/>
              </w:divBdr>
            </w:div>
            <w:div w:id="1437865556">
              <w:marLeft w:val="0"/>
              <w:marRight w:val="0"/>
              <w:marTop w:val="0"/>
              <w:marBottom w:val="0"/>
              <w:divBdr>
                <w:top w:val="none" w:sz="0" w:space="0" w:color="auto"/>
                <w:left w:val="none" w:sz="0" w:space="0" w:color="auto"/>
                <w:bottom w:val="none" w:sz="0" w:space="0" w:color="auto"/>
                <w:right w:val="none" w:sz="0" w:space="0" w:color="auto"/>
              </w:divBdr>
            </w:div>
            <w:div w:id="707995139">
              <w:marLeft w:val="0"/>
              <w:marRight w:val="0"/>
              <w:marTop w:val="0"/>
              <w:marBottom w:val="0"/>
              <w:divBdr>
                <w:top w:val="none" w:sz="0" w:space="0" w:color="auto"/>
                <w:left w:val="none" w:sz="0" w:space="0" w:color="auto"/>
                <w:bottom w:val="none" w:sz="0" w:space="0" w:color="auto"/>
                <w:right w:val="none" w:sz="0" w:space="0" w:color="auto"/>
              </w:divBdr>
            </w:div>
            <w:div w:id="1137994441">
              <w:marLeft w:val="0"/>
              <w:marRight w:val="0"/>
              <w:marTop w:val="0"/>
              <w:marBottom w:val="0"/>
              <w:divBdr>
                <w:top w:val="none" w:sz="0" w:space="0" w:color="auto"/>
                <w:left w:val="none" w:sz="0" w:space="0" w:color="auto"/>
                <w:bottom w:val="none" w:sz="0" w:space="0" w:color="auto"/>
                <w:right w:val="none" w:sz="0" w:space="0" w:color="auto"/>
              </w:divBdr>
            </w:div>
            <w:div w:id="1333296121">
              <w:marLeft w:val="0"/>
              <w:marRight w:val="0"/>
              <w:marTop w:val="0"/>
              <w:marBottom w:val="0"/>
              <w:divBdr>
                <w:top w:val="none" w:sz="0" w:space="0" w:color="auto"/>
                <w:left w:val="none" w:sz="0" w:space="0" w:color="auto"/>
                <w:bottom w:val="none" w:sz="0" w:space="0" w:color="auto"/>
                <w:right w:val="none" w:sz="0" w:space="0" w:color="auto"/>
              </w:divBdr>
            </w:div>
            <w:div w:id="721946043">
              <w:marLeft w:val="0"/>
              <w:marRight w:val="0"/>
              <w:marTop w:val="0"/>
              <w:marBottom w:val="0"/>
              <w:divBdr>
                <w:top w:val="none" w:sz="0" w:space="0" w:color="auto"/>
                <w:left w:val="none" w:sz="0" w:space="0" w:color="auto"/>
                <w:bottom w:val="none" w:sz="0" w:space="0" w:color="auto"/>
                <w:right w:val="none" w:sz="0" w:space="0" w:color="auto"/>
              </w:divBdr>
            </w:div>
            <w:div w:id="1695880549">
              <w:marLeft w:val="0"/>
              <w:marRight w:val="0"/>
              <w:marTop w:val="0"/>
              <w:marBottom w:val="0"/>
              <w:divBdr>
                <w:top w:val="none" w:sz="0" w:space="0" w:color="auto"/>
                <w:left w:val="none" w:sz="0" w:space="0" w:color="auto"/>
                <w:bottom w:val="none" w:sz="0" w:space="0" w:color="auto"/>
                <w:right w:val="none" w:sz="0" w:space="0" w:color="auto"/>
              </w:divBdr>
            </w:div>
            <w:div w:id="1327903055">
              <w:marLeft w:val="0"/>
              <w:marRight w:val="0"/>
              <w:marTop w:val="0"/>
              <w:marBottom w:val="0"/>
              <w:divBdr>
                <w:top w:val="none" w:sz="0" w:space="0" w:color="auto"/>
                <w:left w:val="none" w:sz="0" w:space="0" w:color="auto"/>
                <w:bottom w:val="none" w:sz="0" w:space="0" w:color="auto"/>
                <w:right w:val="none" w:sz="0" w:space="0" w:color="auto"/>
              </w:divBdr>
            </w:div>
            <w:div w:id="1011686419">
              <w:marLeft w:val="0"/>
              <w:marRight w:val="0"/>
              <w:marTop w:val="0"/>
              <w:marBottom w:val="0"/>
              <w:divBdr>
                <w:top w:val="none" w:sz="0" w:space="0" w:color="auto"/>
                <w:left w:val="none" w:sz="0" w:space="0" w:color="auto"/>
                <w:bottom w:val="none" w:sz="0" w:space="0" w:color="auto"/>
                <w:right w:val="none" w:sz="0" w:space="0" w:color="auto"/>
              </w:divBdr>
            </w:div>
            <w:div w:id="536086614">
              <w:marLeft w:val="0"/>
              <w:marRight w:val="0"/>
              <w:marTop w:val="0"/>
              <w:marBottom w:val="0"/>
              <w:divBdr>
                <w:top w:val="none" w:sz="0" w:space="0" w:color="auto"/>
                <w:left w:val="none" w:sz="0" w:space="0" w:color="auto"/>
                <w:bottom w:val="none" w:sz="0" w:space="0" w:color="auto"/>
                <w:right w:val="none" w:sz="0" w:space="0" w:color="auto"/>
              </w:divBdr>
            </w:div>
            <w:div w:id="1287656429">
              <w:marLeft w:val="0"/>
              <w:marRight w:val="0"/>
              <w:marTop w:val="0"/>
              <w:marBottom w:val="0"/>
              <w:divBdr>
                <w:top w:val="none" w:sz="0" w:space="0" w:color="auto"/>
                <w:left w:val="none" w:sz="0" w:space="0" w:color="auto"/>
                <w:bottom w:val="none" w:sz="0" w:space="0" w:color="auto"/>
                <w:right w:val="none" w:sz="0" w:space="0" w:color="auto"/>
              </w:divBdr>
            </w:div>
            <w:div w:id="1916473577">
              <w:marLeft w:val="0"/>
              <w:marRight w:val="0"/>
              <w:marTop w:val="0"/>
              <w:marBottom w:val="0"/>
              <w:divBdr>
                <w:top w:val="none" w:sz="0" w:space="0" w:color="auto"/>
                <w:left w:val="none" w:sz="0" w:space="0" w:color="auto"/>
                <w:bottom w:val="none" w:sz="0" w:space="0" w:color="auto"/>
                <w:right w:val="none" w:sz="0" w:space="0" w:color="auto"/>
              </w:divBdr>
            </w:div>
            <w:div w:id="1102578099">
              <w:marLeft w:val="0"/>
              <w:marRight w:val="0"/>
              <w:marTop w:val="0"/>
              <w:marBottom w:val="0"/>
              <w:divBdr>
                <w:top w:val="none" w:sz="0" w:space="0" w:color="auto"/>
                <w:left w:val="none" w:sz="0" w:space="0" w:color="auto"/>
                <w:bottom w:val="none" w:sz="0" w:space="0" w:color="auto"/>
                <w:right w:val="none" w:sz="0" w:space="0" w:color="auto"/>
              </w:divBdr>
            </w:div>
            <w:div w:id="1187015258">
              <w:marLeft w:val="0"/>
              <w:marRight w:val="0"/>
              <w:marTop w:val="0"/>
              <w:marBottom w:val="0"/>
              <w:divBdr>
                <w:top w:val="none" w:sz="0" w:space="0" w:color="auto"/>
                <w:left w:val="none" w:sz="0" w:space="0" w:color="auto"/>
                <w:bottom w:val="none" w:sz="0" w:space="0" w:color="auto"/>
                <w:right w:val="none" w:sz="0" w:space="0" w:color="auto"/>
              </w:divBdr>
            </w:div>
            <w:div w:id="770511860">
              <w:marLeft w:val="0"/>
              <w:marRight w:val="0"/>
              <w:marTop w:val="0"/>
              <w:marBottom w:val="0"/>
              <w:divBdr>
                <w:top w:val="none" w:sz="0" w:space="0" w:color="auto"/>
                <w:left w:val="none" w:sz="0" w:space="0" w:color="auto"/>
                <w:bottom w:val="none" w:sz="0" w:space="0" w:color="auto"/>
                <w:right w:val="none" w:sz="0" w:space="0" w:color="auto"/>
              </w:divBdr>
            </w:div>
            <w:div w:id="310444798">
              <w:marLeft w:val="0"/>
              <w:marRight w:val="0"/>
              <w:marTop w:val="0"/>
              <w:marBottom w:val="0"/>
              <w:divBdr>
                <w:top w:val="none" w:sz="0" w:space="0" w:color="auto"/>
                <w:left w:val="none" w:sz="0" w:space="0" w:color="auto"/>
                <w:bottom w:val="none" w:sz="0" w:space="0" w:color="auto"/>
                <w:right w:val="none" w:sz="0" w:space="0" w:color="auto"/>
              </w:divBdr>
            </w:div>
            <w:div w:id="1653025437">
              <w:marLeft w:val="0"/>
              <w:marRight w:val="0"/>
              <w:marTop w:val="0"/>
              <w:marBottom w:val="0"/>
              <w:divBdr>
                <w:top w:val="none" w:sz="0" w:space="0" w:color="auto"/>
                <w:left w:val="none" w:sz="0" w:space="0" w:color="auto"/>
                <w:bottom w:val="none" w:sz="0" w:space="0" w:color="auto"/>
                <w:right w:val="none" w:sz="0" w:space="0" w:color="auto"/>
              </w:divBdr>
            </w:div>
            <w:div w:id="1304389157">
              <w:marLeft w:val="0"/>
              <w:marRight w:val="0"/>
              <w:marTop w:val="0"/>
              <w:marBottom w:val="0"/>
              <w:divBdr>
                <w:top w:val="none" w:sz="0" w:space="0" w:color="auto"/>
                <w:left w:val="none" w:sz="0" w:space="0" w:color="auto"/>
                <w:bottom w:val="none" w:sz="0" w:space="0" w:color="auto"/>
                <w:right w:val="none" w:sz="0" w:space="0" w:color="auto"/>
              </w:divBdr>
            </w:div>
            <w:div w:id="1072922232">
              <w:marLeft w:val="0"/>
              <w:marRight w:val="0"/>
              <w:marTop w:val="0"/>
              <w:marBottom w:val="0"/>
              <w:divBdr>
                <w:top w:val="none" w:sz="0" w:space="0" w:color="auto"/>
                <w:left w:val="none" w:sz="0" w:space="0" w:color="auto"/>
                <w:bottom w:val="none" w:sz="0" w:space="0" w:color="auto"/>
                <w:right w:val="none" w:sz="0" w:space="0" w:color="auto"/>
              </w:divBdr>
            </w:div>
            <w:div w:id="1568759697">
              <w:marLeft w:val="0"/>
              <w:marRight w:val="0"/>
              <w:marTop w:val="0"/>
              <w:marBottom w:val="0"/>
              <w:divBdr>
                <w:top w:val="none" w:sz="0" w:space="0" w:color="auto"/>
                <w:left w:val="none" w:sz="0" w:space="0" w:color="auto"/>
                <w:bottom w:val="none" w:sz="0" w:space="0" w:color="auto"/>
                <w:right w:val="none" w:sz="0" w:space="0" w:color="auto"/>
              </w:divBdr>
            </w:div>
            <w:div w:id="1910118070">
              <w:marLeft w:val="0"/>
              <w:marRight w:val="0"/>
              <w:marTop w:val="0"/>
              <w:marBottom w:val="0"/>
              <w:divBdr>
                <w:top w:val="none" w:sz="0" w:space="0" w:color="auto"/>
                <w:left w:val="none" w:sz="0" w:space="0" w:color="auto"/>
                <w:bottom w:val="none" w:sz="0" w:space="0" w:color="auto"/>
                <w:right w:val="none" w:sz="0" w:space="0" w:color="auto"/>
              </w:divBdr>
            </w:div>
            <w:div w:id="1339623449">
              <w:marLeft w:val="0"/>
              <w:marRight w:val="0"/>
              <w:marTop w:val="0"/>
              <w:marBottom w:val="0"/>
              <w:divBdr>
                <w:top w:val="none" w:sz="0" w:space="0" w:color="auto"/>
                <w:left w:val="none" w:sz="0" w:space="0" w:color="auto"/>
                <w:bottom w:val="none" w:sz="0" w:space="0" w:color="auto"/>
                <w:right w:val="none" w:sz="0" w:space="0" w:color="auto"/>
              </w:divBdr>
            </w:div>
            <w:div w:id="995181304">
              <w:marLeft w:val="0"/>
              <w:marRight w:val="0"/>
              <w:marTop w:val="0"/>
              <w:marBottom w:val="0"/>
              <w:divBdr>
                <w:top w:val="none" w:sz="0" w:space="0" w:color="auto"/>
                <w:left w:val="none" w:sz="0" w:space="0" w:color="auto"/>
                <w:bottom w:val="none" w:sz="0" w:space="0" w:color="auto"/>
                <w:right w:val="none" w:sz="0" w:space="0" w:color="auto"/>
              </w:divBdr>
            </w:div>
            <w:div w:id="1386100310">
              <w:marLeft w:val="0"/>
              <w:marRight w:val="0"/>
              <w:marTop w:val="0"/>
              <w:marBottom w:val="0"/>
              <w:divBdr>
                <w:top w:val="none" w:sz="0" w:space="0" w:color="auto"/>
                <w:left w:val="none" w:sz="0" w:space="0" w:color="auto"/>
                <w:bottom w:val="none" w:sz="0" w:space="0" w:color="auto"/>
                <w:right w:val="none" w:sz="0" w:space="0" w:color="auto"/>
              </w:divBdr>
            </w:div>
            <w:div w:id="256912340">
              <w:marLeft w:val="0"/>
              <w:marRight w:val="0"/>
              <w:marTop w:val="0"/>
              <w:marBottom w:val="0"/>
              <w:divBdr>
                <w:top w:val="none" w:sz="0" w:space="0" w:color="auto"/>
                <w:left w:val="none" w:sz="0" w:space="0" w:color="auto"/>
                <w:bottom w:val="none" w:sz="0" w:space="0" w:color="auto"/>
                <w:right w:val="none" w:sz="0" w:space="0" w:color="auto"/>
              </w:divBdr>
            </w:div>
            <w:div w:id="63796882">
              <w:marLeft w:val="0"/>
              <w:marRight w:val="0"/>
              <w:marTop w:val="0"/>
              <w:marBottom w:val="0"/>
              <w:divBdr>
                <w:top w:val="none" w:sz="0" w:space="0" w:color="auto"/>
                <w:left w:val="none" w:sz="0" w:space="0" w:color="auto"/>
                <w:bottom w:val="none" w:sz="0" w:space="0" w:color="auto"/>
                <w:right w:val="none" w:sz="0" w:space="0" w:color="auto"/>
              </w:divBdr>
            </w:div>
            <w:div w:id="1778141379">
              <w:marLeft w:val="0"/>
              <w:marRight w:val="0"/>
              <w:marTop w:val="0"/>
              <w:marBottom w:val="0"/>
              <w:divBdr>
                <w:top w:val="none" w:sz="0" w:space="0" w:color="auto"/>
                <w:left w:val="none" w:sz="0" w:space="0" w:color="auto"/>
                <w:bottom w:val="none" w:sz="0" w:space="0" w:color="auto"/>
                <w:right w:val="none" w:sz="0" w:space="0" w:color="auto"/>
              </w:divBdr>
            </w:div>
            <w:div w:id="205458077">
              <w:marLeft w:val="0"/>
              <w:marRight w:val="0"/>
              <w:marTop w:val="0"/>
              <w:marBottom w:val="0"/>
              <w:divBdr>
                <w:top w:val="none" w:sz="0" w:space="0" w:color="auto"/>
                <w:left w:val="none" w:sz="0" w:space="0" w:color="auto"/>
                <w:bottom w:val="none" w:sz="0" w:space="0" w:color="auto"/>
                <w:right w:val="none" w:sz="0" w:space="0" w:color="auto"/>
              </w:divBdr>
            </w:div>
            <w:div w:id="778916811">
              <w:marLeft w:val="0"/>
              <w:marRight w:val="0"/>
              <w:marTop w:val="0"/>
              <w:marBottom w:val="0"/>
              <w:divBdr>
                <w:top w:val="none" w:sz="0" w:space="0" w:color="auto"/>
                <w:left w:val="none" w:sz="0" w:space="0" w:color="auto"/>
                <w:bottom w:val="none" w:sz="0" w:space="0" w:color="auto"/>
                <w:right w:val="none" w:sz="0" w:space="0" w:color="auto"/>
              </w:divBdr>
            </w:div>
            <w:div w:id="833185297">
              <w:marLeft w:val="0"/>
              <w:marRight w:val="0"/>
              <w:marTop w:val="0"/>
              <w:marBottom w:val="0"/>
              <w:divBdr>
                <w:top w:val="none" w:sz="0" w:space="0" w:color="auto"/>
                <w:left w:val="none" w:sz="0" w:space="0" w:color="auto"/>
                <w:bottom w:val="none" w:sz="0" w:space="0" w:color="auto"/>
                <w:right w:val="none" w:sz="0" w:space="0" w:color="auto"/>
              </w:divBdr>
            </w:div>
            <w:div w:id="1093018386">
              <w:marLeft w:val="0"/>
              <w:marRight w:val="0"/>
              <w:marTop w:val="0"/>
              <w:marBottom w:val="0"/>
              <w:divBdr>
                <w:top w:val="none" w:sz="0" w:space="0" w:color="auto"/>
                <w:left w:val="none" w:sz="0" w:space="0" w:color="auto"/>
                <w:bottom w:val="none" w:sz="0" w:space="0" w:color="auto"/>
                <w:right w:val="none" w:sz="0" w:space="0" w:color="auto"/>
              </w:divBdr>
            </w:div>
            <w:div w:id="2015985413">
              <w:marLeft w:val="0"/>
              <w:marRight w:val="0"/>
              <w:marTop w:val="0"/>
              <w:marBottom w:val="0"/>
              <w:divBdr>
                <w:top w:val="none" w:sz="0" w:space="0" w:color="auto"/>
                <w:left w:val="none" w:sz="0" w:space="0" w:color="auto"/>
                <w:bottom w:val="none" w:sz="0" w:space="0" w:color="auto"/>
                <w:right w:val="none" w:sz="0" w:space="0" w:color="auto"/>
              </w:divBdr>
            </w:div>
            <w:div w:id="26609717">
              <w:marLeft w:val="0"/>
              <w:marRight w:val="0"/>
              <w:marTop w:val="0"/>
              <w:marBottom w:val="0"/>
              <w:divBdr>
                <w:top w:val="none" w:sz="0" w:space="0" w:color="auto"/>
                <w:left w:val="none" w:sz="0" w:space="0" w:color="auto"/>
                <w:bottom w:val="none" w:sz="0" w:space="0" w:color="auto"/>
                <w:right w:val="none" w:sz="0" w:space="0" w:color="auto"/>
              </w:divBdr>
            </w:div>
            <w:div w:id="1462765129">
              <w:marLeft w:val="0"/>
              <w:marRight w:val="0"/>
              <w:marTop w:val="0"/>
              <w:marBottom w:val="0"/>
              <w:divBdr>
                <w:top w:val="none" w:sz="0" w:space="0" w:color="auto"/>
                <w:left w:val="none" w:sz="0" w:space="0" w:color="auto"/>
                <w:bottom w:val="none" w:sz="0" w:space="0" w:color="auto"/>
                <w:right w:val="none" w:sz="0" w:space="0" w:color="auto"/>
              </w:divBdr>
            </w:div>
            <w:div w:id="783305373">
              <w:marLeft w:val="0"/>
              <w:marRight w:val="0"/>
              <w:marTop w:val="0"/>
              <w:marBottom w:val="0"/>
              <w:divBdr>
                <w:top w:val="none" w:sz="0" w:space="0" w:color="auto"/>
                <w:left w:val="none" w:sz="0" w:space="0" w:color="auto"/>
                <w:bottom w:val="none" w:sz="0" w:space="0" w:color="auto"/>
                <w:right w:val="none" w:sz="0" w:space="0" w:color="auto"/>
              </w:divBdr>
            </w:div>
            <w:div w:id="202333157">
              <w:marLeft w:val="0"/>
              <w:marRight w:val="0"/>
              <w:marTop w:val="0"/>
              <w:marBottom w:val="0"/>
              <w:divBdr>
                <w:top w:val="none" w:sz="0" w:space="0" w:color="auto"/>
                <w:left w:val="none" w:sz="0" w:space="0" w:color="auto"/>
                <w:bottom w:val="none" w:sz="0" w:space="0" w:color="auto"/>
                <w:right w:val="none" w:sz="0" w:space="0" w:color="auto"/>
              </w:divBdr>
            </w:div>
            <w:div w:id="2099134304">
              <w:marLeft w:val="0"/>
              <w:marRight w:val="0"/>
              <w:marTop w:val="0"/>
              <w:marBottom w:val="0"/>
              <w:divBdr>
                <w:top w:val="none" w:sz="0" w:space="0" w:color="auto"/>
                <w:left w:val="none" w:sz="0" w:space="0" w:color="auto"/>
                <w:bottom w:val="none" w:sz="0" w:space="0" w:color="auto"/>
                <w:right w:val="none" w:sz="0" w:space="0" w:color="auto"/>
              </w:divBdr>
            </w:div>
            <w:div w:id="1652825697">
              <w:marLeft w:val="0"/>
              <w:marRight w:val="0"/>
              <w:marTop w:val="0"/>
              <w:marBottom w:val="0"/>
              <w:divBdr>
                <w:top w:val="none" w:sz="0" w:space="0" w:color="auto"/>
                <w:left w:val="none" w:sz="0" w:space="0" w:color="auto"/>
                <w:bottom w:val="none" w:sz="0" w:space="0" w:color="auto"/>
                <w:right w:val="none" w:sz="0" w:space="0" w:color="auto"/>
              </w:divBdr>
            </w:div>
            <w:div w:id="96145472">
              <w:marLeft w:val="0"/>
              <w:marRight w:val="0"/>
              <w:marTop w:val="0"/>
              <w:marBottom w:val="0"/>
              <w:divBdr>
                <w:top w:val="none" w:sz="0" w:space="0" w:color="auto"/>
                <w:left w:val="none" w:sz="0" w:space="0" w:color="auto"/>
                <w:bottom w:val="none" w:sz="0" w:space="0" w:color="auto"/>
                <w:right w:val="none" w:sz="0" w:space="0" w:color="auto"/>
              </w:divBdr>
            </w:div>
            <w:div w:id="1856379890">
              <w:marLeft w:val="0"/>
              <w:marRight w:val="0"/>
              <w:marTop w:val="0"/>
              <w:marBottom w:val="0"/>
              <w:divBdr>
                <w:top w:val="none" w:sz="0" w:space="0" w:color="auto"/>
                <w:left w:val="none" w:sz="0" w:space="0" w:color="auto"/>
                <w:bottom w:val="none" w:sz="0" w:space="0" w:color="auto"/>
                <w:right w:val="none" w:sz="0" w:space="0" w:color="auto"/>
              </w:divBdr>
            </w:div>
            <w:div w:id="725565775">
              <w:marLeft w:val="0"/>
              <w:marRight w:val="0"/>
              <w:marTop w:val="0"/>
              <w:marBottom w:val="0"/>
              <w:divBdr>
                <w:top w:val="none" w:sz="0" w:space="0" w:color="auto"/>
                <w:left w:val="none" w:sz="0" w:space="0" w:color="auto"/>
                <w:bottom w:val="none" w:sz="0" w:space="0" w:color="auto"/>
                <w:right w:val="none" w:sz="0" w:space="0" w:color="auto"/>
              </w:divBdr>
            </w:div>
            <w:div w:id="504318722">
              <w:marLeft w:val="0"/>
              <w:marRight w:val="0"/>
              <w:marTop w:val="0"/>
              <w:marBottom w:val="0"/>
              <w:divBdr>
                <w:top w:val="none" w:sz="0" w:space="0" w:color="auto"/>
                <w:left w:val="none" w:sz="0" w:space="0" w:color="auto"/>
                <w:bottom w:val="none" w:sz="0" w:space="0" w:color="auto"/>
                <w:right w:val="none" w:sz="0" w:space="0" w:color="auto"/>
              </w:divBdr>
            </w:div>
            <w:div w:id="788552631">
              <w:marLeft w:val="0"/>
              <w:marRight w:val="0"/>
              <w:marTop w:val="0"/>
              <w:marBottom w:val="0"/>
              <w:divBdr>
                <w:top w:val="none" w:sz="0" w:space="0" w:color="auto"/>
                <w:left w:val="none" w:sz="0" w:space="0" w:color="auto"/>
                <w:bottom w:val="none" w:sz="0" w:space="0" w:color="auto"/>
                <w:right w:val="none" w:sz="0" w:space="0" w:color="auto"/>
              </w:divBdr>
            </w:div>
            <w:div w:id="595674217">
              <w:marLeft w:val="0"/>
              <w:marRight w:val="0"/>
              <w:marTop w:val="0"/>
              <w:marBottom w:val="0"/>
              <w:divBdr>
                <w:top w:val="none" w:sz="0" w:space="0" w:color="auto"/>
                <w:left w:val="none" w:sz="0" w:space="0" w:color="auto"/>
                <w:bottom w:val="none" w:sz="0" w:space="0" w:color="auto"/>
                <w:right w:val="none" w:sz="0" w:space="0" w:color="auto"/>
              </w:divBdr>
            </w:div>
            <w:div w:id="191236354">
              <w:marLeft w:val="0"/>
              <w:marRight w:val="0"/>
              <w:marTop w:val="0"/>
              <w:marBottom w:val="0"/>
              <w:divBdr>
                <w:top w:val="none" w:sz="0" w:space="0" w:color="auto"/>
                <w:left w:val="none" w:sz="0" w:space="0" w:color="auto"/>
                <w:bottom w:val="none" w:sz="0" w:space="0" w:color="auto"/>
                <w:right w:val="none" w:sz="0" w:space="0" w:color="auto"/>
              </w:divBdr>
            </w:div>
            <w:div w:id="529730505">
              <w:marLeft w:val="0"/>
              <w:marRight w:val="0"/>
              <w:marTop w:val="0"/>
              <w:marBottom w:val="0"/>
              <w:divBdr>
                <w:top w:val="none" w:sz="0" w:space="0" w:color="auto"/>
                <w:left w:val="none" w:sz="0" w:space="0" w:color="auto"/>
                <w:bottom w:val="none" w:sz="0" w:space="0" w:color="auto"/>
                <w:right w:val="none" w:sz="0" w:space="0" w:color="auto"/>
              </w:divBdr>
            </w:div>
            <w:div w:id="958998143">
              <w:marLeft w:val="0"/>
              <w:marRight w:val="0"/>
              <w:marTop w:val="0"/>
              <w:marBottom w:val="0"/>
              <w:divBdr>
                <w:top w:val="none" w:sz="0" w:space="0" w:color="auto"/>
                <w:left w:val="none" w:sz="0" w:space="0" w:color="auto"/>
                <w:bottom w:val="none" w:sz="0" w:space="0" w:color="auto"/>
                <w:right w:val="none" w:sz="0" w:space="0" w:color="auto"/>
              </w:divBdr>
            </w:div>
            <w:div w:id="1696617052">
              <w:marLeft w:val="0"/>
              <w:marRight w:val="0"/>
              <w:marTop w:val="0"/>
              <w:marBottom w:val="0"/>
              <w:divBdr>
                <w:top w:val="none" w:sz="0" w:space="0" w:color="auto"/>
                <w:left w:val="none" w:sz="0" w:space="0" w:color="auto"/>
                <w:bottom w:val="none" w:sz="0" w:space="0" w:color="auto"/>
                <w:right w:val="none" w:sz="0" w:space="0" w:color="auto"/>
              </w:divBdr>
            </w:div>
            <w:div w:id="1163280991">
              <w:marLeft w:val="0"/>
              <w:marRight w:val="0"/>
              <w:marTop w:val="0"/>
              <w:marBottom w:val="0"/>
              <w:divBdr>
                <w:top w:val="none" w:sz="0" w:space="0" w:color="auto"/>
                <w:left w:val="none" w:sz="0" w:space="0" w:color="auto"/>
                <w:bottom w:val="none" w:sz="0" w:space="0" w:color="auto"/>
                <w:right w:val="none" w:sz="0" w:space="0" w:color="auto"/>
              </w:divBdr>
            </w:div>
            <w:div w:id="1087925829">
              <w:marLeft w:val="0"/>
              <w:marRight w:val="0"/>
              <w:marTop w:val="0"/>
              <w:marBottom w:val="0"/>
              <w:divBdr>
                <w:top w:val="none" w:sz="0" w:space="0" w:color="auto"/>
                <w:left w:val="none" w:sz="0" w:space="0" w:color="auto"/>
                <w:bottom w:val="none" w:sz="0" w:space="0" w:color="auto"/>
                <w:right w:val="none" w:sz="0" w:space="0" w:color="auto"/>
              </w:divBdr>
            </w:div>
            <w:div w:id="81682755">
              <w:marLeft w:val="0"/>
              <w:marRight w:val="0"/>
              <w:marTop w:val="0"/>
              <w:marBottom w:val="0"/>
              <w:divBdr>
                <w:top w:val="none" w:sz="0" w:space="0" w:color="auto"/>
                <w:left w:val="none" w:sz="0" w:space="0" w:color="auto"/>
                <w:bottom w:val="none" w:sz="0" w:space="0" w:color="auto"/>
                <w:right w:val="none" w:sz="0" w:space="0" w:color="auto"/>
              </w:divBdr>
            </w:div>
            <w:div w:id="2086606074">
              <w:marLeft w:val="0"/>
              <w:marRight w:val="0"/>
              <w:marTop w:val="0"/>
              <w:marBottom w:val="0"/>
              <w:divBdr>
                <w:top w:val="none" w:sz="0" w:space="0" w:color="auto"/>
                <w:left w:val="none" w:sz="0" w:space="0" w:color="auto"/>
                <w:bottom w:val="none" w:sz="0" w:space="0" w:color="auto"/>
                <w:right w:val="none" w:sz="0" w:space="0" w:color="auto"/>
              </w:divBdr>
            </w:div>
            <w:div w:id="1389067603">
              <w:marLeft w:val="0"/>
              <w:marRight w:val="0"/>
              <w:marTop w:val="0"/>
              <w:marBottom w:val="0"/>
              <w:divBdr>
                <w:top w:val="none" w:sz="0" w:space="0" w:color="auto"/>
                <w:left w:val="none" w:sz="0" w:space="0" w:color="auto"/>
                <w:bottom w:val="none" w:sz="0" w:space="0" w:color="auto"/>
                <w:right w:val="none" w:sz="0" w:space="0" w:color="auto"/>
              </w:divBdr>
            </w:div>
            <w:div w:id="87700528">
              <w:marLeft w:val="0"/>
              <w:marRight w:val="0"/>
              <w:marTop w:val="0"/>
              <w:marBottom w:val="0"/>
              <w:divBdr>
                <w:top w:val="none" w:sz="0" w:space="0" w:color="auto"/>
                <w:left w:val="none" w:sz="0" w:space="0" w:color="auto"/>
                <w:bottom w:val="none" w:sz="0" w:space="0" w:color="auto"/>
                <w:right w:val="none" w:sz="0" w:space="0" w:color="auto"/>
              </w:divBdr>
            </w:div>
            <w:div w:id="934291287">
              <w:marLeft w:val="0"/>
              <w:marRight w:val="0"/>
              <w:marTop w:val="0"/>
              <w:marBottom w:val="0"/>
              <w:divBdr>
                <w:top w:val="none" w:sz="0" w:space="0" w:color="auto"/>
                <w:left w:val="none" w:sz="0" w:space="0" w:color="auto"/>
                <w:bottom w:val="none" w:sz="0" w:space="0" w:color="auto"/>
                <w:right w:val="none" w:sz="0" w:space="0" w:color="auto"/>
              </w:divBdr>
            </w:div>
            <w:div w:id="1341619430">
              <w:marLeft w:val="0"/>
              <w:marRight w:val="0"/>
              <w:marTop w:val="0"/>
              <w:marBottom w:val="0"/>
              <w:divBdr>
                <w:top w:val="none" w:sz="0" w:space="0" w:color="auto"/>
                <w:left w:val="none" w:sz="0" w:space="0" w:color="auto"/>
                <w:bottom w:val="none" w:sz="0" w:space="0" w:color="auto"/>
                <w:right w:val="none" w:sz="0" w:space="0" w:color="auto"/>
              </w:divBdr>
            </w:div>
            <w:div w:id="960234170">
              <w:marLeft w:val="0"/>
              <w:marRight w:val="0"/>
              <w:marTop w:val="0"/>
              <w:marBottom w:val="0"/>
              <w:divBdr>
                <w:top w:val="none" w:sz="0" w:space="0" w:color="auto"/>
                <w:left w:val="none" w:sz="0" w:space="0" w:color="auto"/>
                <w:bottom w:val="none" w:sz="0" w:space="0" w:color="auto"/>
                <w:right w:val="none" w:sz="0" w:space="0" w:color="auto"/>
              </w:divBdr>
            </w:div>
            <w:div w:id="399720262">
              <w:marLeft w:val="0"/>
              <w:marRight w:val="0"/>
              <w:marTop w:val="0"/>
              <w:marBottom w:val="0"/>
              <w:divBdr>
                <w:top w:val="none" w:sz="0" w:space="0" w:color="auto"/>
                <w:left w:val="none" w:sz="0" w:space="0" w:color="auto"/>
                <w:bottom w:val="none" w:sz="0" w:space="0" w:color="auto"/>
                <w:right w:val="none" w:sz="0" w:space="0" w:color="auto"/>
              </w:divBdr>
            </w:div>
            <w:div w:id="155851464">
              <w:marLeft w:val="0"/>
              <w:marRight w:val="0"/>
              <w:marTop w:val="0"/>
              <w:marBottom w:val="0"/>
              <w:divBdr>
                <w:top w:val="none" w:sz="0" w:space="0" w:color="auto"/>
                <w:left w:val="none" w:sz="0" w:space="0" w:color="auto"/>
                <w:bottom w:val="none" w:sz="0" w:space="0" w:color="auto"/>
                <w:right w:val="none" w:sz="0" w:space="0" w:color="auto"/>
              </w:divBdr>
            </w:div>
            <w:div w:id="1990014978">
              <w:marLeft w:val="0"/>
              <w:marRight w:val="0"/>
              <w:marTop w:val="0"/>
              <w:marBottom w:val="0"/>
              <w:divBdr>
                <w:top w:val="none" w:sz="0" w:space="0" w:color="auto"/>
                <w:left w:val="none" w:sz="0" w:space="0" w:color="auto"/>
                <w:bottom w:val="none" w:sz="0" w:space="0" w:color="auto"/>
                <w:right w:val="none" w:sz="0" w:space="0" w:color="auto"/>
              </w:divBdr>
            </w:div>
            <w:div w:id="1129670569">
              <w:marLeft w:val="0"/>
              <w:marRight w:val="0"/>
              <w:marTop w:val="0"/>
              <w:marBottom w:val="0"/>
              <w:divBdr>
                <w:top w:val="none" w:sz="0" w:space="0" w:color="auto"/>
                <w:left w:val="none" w:sz="0" w:space="0" w:color="auto"/>
                <w:bottom w:val="none" w:sz="0" w:space="0" w:color="auto"/>
                <w:right w:val="none" w:sz="0" w:space="0" w:color="auto"/>
              </w:divBdr>
            </w:div>
            <w:div w:id="1439330877">
              <w:marLeft w:val="0"/>
              <w:marRight w:val="0"/>
              <w:marTop w:val="0"/>
              <w:marBottom w:val="0"/>
              <w:divBdr>
                <w:top w:val="none" w:sz="0" w:space="0" w:color="auto"/>
                <w:left w:val="none" w:sz="0" w:space="0" w:color="auto"/>
                <w:bottom w:val="none" w:sz="0" w:space="0" w:color="auto"/>
                <w:right w:val="none" w:sz="0" w:space="0" w:color="auto"/>
              </w:divBdr>
            </w:div>
            <w:div w:id="819268581">
              <w:marLeft w:val="0"/>
              <w:marRight w:val="0"/>
              <w:marTop w:val="0"/>
              <w:marBottom w:val="0"/>
              <w:divBdr>
                <w:top w:val="none" w:sz="0" w:space="0" w:color="auto"/>
                <w:left w:val="none" w:sz="0" w:space="0" w:color="auto"/>
                <w:bottom w:val="none" w:sz="0" w:space="0" w:color="auto"/>
                <w:right w:val="none" w:sz="0" w:space="0" w:color="auto"/>
              </w:divBdr>
            </w:div>
            <w:div w:id="1304042927">
              <w:marLeft w:val="0"/>
              <w:marRight w:val="0"/>
              <w:marTop w:val="0"/>
              <w:marBottom w:val="0"/>
              <w:divBdr>
                <w:top w:val="none" w:sz="0" w:space="0" w:color="auto"/>
                <w:left w:val="none" w:sz="0" w:space="0" w:color="auto"/>
                <w:bottom w:val="none" w:sz="0" w:space="0" w:color="auto"/>
                <w:right w:val="none" w:sz="0" w:space="0" w:color="auto"/>
              </w:divBdr>
            </w:div>
            <w:div w:id="1227109818">
              <w:marLeft w:val="0"/>
              <w:marRight w:val="0"/>
              <w:marTop w:val="0"/>
              <w:marBottom w:val="0"/>
              <w:divBdr>
                <w:top w:val="none" w:sz="0" w:space="0" w:color="auto"/>
                <w:left w:val="none" w:sz="0" w:space="0" w:color="auto"/>
                <w:bottom w:val="none" w:sz="0" w:space="0" w:color="auto"/>
                <w:right w:val="none" w:sz="0" w:space="0" w:color="auto"/>
              </w:divBdr>
            </w:div>
            <w:div w:id="627586352">
              <w:marLeft w:val="0"/>
              <w:marRight w:val="0"/>
              <w:marTop w:val="0"/>
              <w:marBottom w:val="0"/>
              <w:divBdr>
                <w:top w:val="none" w:sz="0" w:space="0" w:color="auto"/>
                <w:left w:val="none" w:sz="0" w:space="0" w:color="auto"/>
                <w:bottom w:val="none" w:sz="0" w:space="0" w:color="auto"/>
                <w:right w:val="none" w:sz="0" w:space="0" w:color="auto"/>
              </w:divBdr>
            </w:div>
            <w:div w:id="292179019">
              <w:marLeft w:val="0"/>
              <w:marRight w:val="0"/>
              <w:marTop w:val="0"/>
              <w:marBottom w:val="0"/>
              <w:divBdr>
                <w:top w:val="none" w:sz="0" w:space="0" w:color="auto"/>
                <w:left w:val="none" w:sz="0" w:space="0" w:color="auto"/>
                <w:bottom w:val="none" w:sz="0" w:space="0" w:color="auto"/>
                <w:right w:val="none" w:sz="0" w:space="0" w:color="auto"/>
              </w:divBdr>
            </w:div>
            <w:div w:id="1851218765">
              <w:marLeft w:val="0"/>
              <w:marRight w:val="0"/>
              <w:marTop w:val="0"/>
              <w:marBottom w:val="0"/>
              <w:divBdr>
                <w:top w:val="none" w:sz="0" w:space="0" w:color="auto"/>
                <w:left w:val="none" w:sz="0" w:space="0" w:color="auto"/>
                <w:bottom w:val="none" w:sz="0" w:space="0" w:color="auto"/>
                <w:right w:val="none" w:sz="0" w:space="0" w:color="auto"/>
              </w:divBdr>
            </w:div>
            <w:div w:id="854995537">
              <w:marLeft w:val="0"/>
              <w:marRight w:val="0"/>
              <w:marTop w:val="0"/>
              <w:marBottom w:val="0"/>
              <w:divBdr>
                <w:top w:val="none" w:sz="0" w:space="0" w:color="auto"/>
                <w:left w:val="none" w:sz="0" w:space="0" w:color="auto"/>
                <w:bottom w:val="none" w:sz="0" w:space="0" w:color="auto"/>
                <w:right w:val="none" w:sz="0" w:space="0" w:color="auto"/>
              </w:divBdr>
            </w:div>
            <w:div w:id="1828932823">
              <w:marLeft w:val="0"/>
              <w:marRight w:val="0"/>
              <w:marTop w:val="0"/>
              <w:marBottom w:val="0"/>
              <w:divBdr>
                <w:top w:val="none" w:sz="0" w:space="0" w:color="auto"/>
                <w:left w:val="none" w:sz="0" w:space="0" w:color="auto"/>
                <w:bottom w:val="none" w:sz="0" w:space="0" w:color="auto"/>
                <w:right w:val="none" w:sz="0" w:space="0" w:color="auto"/>
              </w:divBdr>
            </w:div>
            <w:div w:id="62485547">
              <w:marLeft w:val="0"/>
              <w:marRight w:val="0"/>
              <w:marTop w:val="0"/>
              <w:marBottom w:val="0"/>
              <w:divBdr>
                <w:top w:val="none" w:sz="0" w:space="0" w:color="auto"/>
                <w:left w:val="none" w:sz="0" w:space="0" w:color="auto"/>
                <w:bottom w:val="none" w:sz="0" w:space="0" w:color="auto"/>
                <w:right w:val="none" w:sz="0" w:space="0" w:color="auto"/>
              </w:divBdr>
            </w:div>
            <w:div w:id="1361391993">
              <w:marLeft w:val="0"/>
              <w:marRight w:val="0"/>
              <w:marTop w:val="0"/>
              <w:marBottom w:val="0"/>
              <w:divBdr>
                <w:top w:val="none" w:sz="0" w:space="0" w:color="auto"/>
                <w:left w:val="none" w:sz="0" w:space="0" w:color="auto"/>
                <w:bottom w:val="none" w:sz="0" w:space="0" w:color="auto"/>
                <w:right w:val="none" w:sz="0" w:space="0" w:color="auto"/>
              </w:divBdr>
            </w:div>
            <w:div w:id="49035575">
              <w:marLeft w:val="0"/>
              <w:marRight w:val="0"/>
              <w:marTop w:val="0"/>
              <w:marBottom w:val="0"/>
              <w:divBdr>
                <w:top w:val="none" w:sz="0" w:space="0" w:color="auto"/>
                <w:left w:val="none" w:sz="0" w:space="0" w:color="auto"/>
                <w:bottom w:val="none" w:sz="0" w:space="0" w:color="auto"/>
                <w:right w:val="none" w:sz="0" w:space="0" w:color="auto"/>
              </w:divBdr>
            </w:div>
            <w:div w:id="334572892">
              <w:marLeft w:val="0"/>
              <w:marRight w:val="0"/>
              <w:marTop w:val="0"/>
              <w:marBottom w:val="0"/>
              <w:divBdr>
                <w:top w:val="none" w:sz="0" w:space="0" w:color="auto"/>
                <w:left w:val="none" w:sz="0" w:space="0" w:color="auto"/>
                <w:bottom w:val="none" w:sz="0" w:space="0" w:color="auto"/>
                <w:right w:val="none" w:sz="0" w:space="0" w:color="auto"/>
              </w:divBdr>
            </w:div>
            <w:div w:id="1210075712">
              <w:marLeft w:val="0"/>
              <w:marRight w:val="0"/>
              <w:marTop w:val="0"/>
              <w:marBottom w:val="0"/>
              <w:divBdr>
                <w:top w:val="none" w:sz="0" w:space="0" w:color="auto"/>
                <w:left w:val="none" w:sz="0" w:space="0" w:color="auto"/>
                <w:bottom w:val="none" w:sz="0" w:space="0" w:color="auto"/>
                <w:right w:val="none" w:sz="0" w:space="0" w:color="auto"/>
              </w:divBdr>
            </w:div>
            <w:div w:id="111092848">
              <w:marLeft w:val="0"/>
              <w:marRight w:val="0"/>
              <w:marTop w:val="0"/>
              <w:marBottom w:val="0"/>
              <w:divBdr>
                <w:top w:val="none" w:sz="0" w:space="0" w:color="auto"/>
                <w:left w:val="none" w:sz="0" w:space="0" w:color="auto"/>
                <w:bottom w:val="none" w:sz="0" w:space="0" w:color="auto"/>
                <w:right w:val="none" w:sz="0" w:space="0" w:color="auto"/>
              </w:divBdr>
            </w:div>
            <w:div w:id="1980110280">
              <w:marLeft w:val="0"/>
              <w:marRight w:val="0"/>
              <w:marTop w:val="0"/>
              <w:marBottom w:val="0"/>
              <w:divBdr>
                <w:top w:val="none" w:sz="0" w:space="0" w:color="auto"/>
                <w:left w:val="none" w:sz="0" w:space="0" w:color="auto"/>
                <w:bottom w:val="none" w:sz="0" w:space="0" w:color="auto"/>
                <w:right w:val="none" w:sz="0" w:space="0" w:color="auto"/>
              </w:divBdr>
            </w:div>
            <w:div w:id="800924843">
              <w:marLeft w:val="0"/>
              <w:marRight w:val="0"/>
              <w:marTop w:val="0"/>
              <w:marBottom w:val="0"/>
              <w:divBdr>
                <w:top w:val="none" w:sz="0" w:space="0" w:color="auto"/>
                <w:left w:val="none" w:sz="0" w:space="0" w:color="auto"/>
                <w:bottom w:val="none" w:sz="0" w:space="0" w:color="auto"/>
                <w:right w:val="none" w:sz="0" w:space="0" w:color="auto"/>
              </w:divBdr>
            </w:div>
            <w:div w:id="1303268944">
              <w:marLeft w:val="0"/>
              <w:marRight w:val="0"/>
              <w:marTop w:val="0"/>
              <w:marBottom w:val="0"/>
              <w:divBdr>
                <w:top w:val="none" w:sz="0" w:space="0" w:color="auto"/>
                <w:left w:val="none" w:sz="0" w:space="0" w:color="auto"/>
                <w:bottom w:val="none" w:sz="0" w:space="0" w:color="auto"/>
                <w:right w:val="none" w:sz="0" w:space="0" w:color="auto"/>
              </w:divBdr>
            </w:div>
            <w:div w:id="2127969788">
              <w:marLeft w:val="0"/>
              <w:marRight w:val="0"/>
              <w:marTop w:val="0"/>
              <w:marBottom w:val="0"/>
              <w:divBdr>
                <w:top w:val="none" w:sz="0" w:space="0" w:color="auto"/>
                <w:left w:val="none" w:sz="0" w:space="0" w:color="auto"/>
                <w:bottom w:val="none" w:sz="0" w:space="0" w:color="auto"/>
                <w:right w:val="none" w:sz="0" w:space="0" w:color="auto"/>
              </w:divBdr>
            </w:div>
            <w:div w:id="284501806">
              <w:marLeft w:val="0"/>
              <w:marRight w:val="0"/>
              <w:marTop w:val="0"/>
              <w:marBottom w:val="0"/>
              <w:divBdr>
                <w:top w:val="none" w:sz="0" w:space="0" w:color="auto"/>
                <w:left w:val="none" w:sz="0" w:space="0" w:color="auto"/>
                <w:bottom w:val="none" w:sz="0" w:space="0" w:color="auto"/>
                <w:right w:val="none" w:sz="0" w:space="0" w:color="auto"/>
              </w:divBdr>
            </w:div>
            <w:div w:id="329716517">
              <w:marLeft w:val="0"/>
              <w:marRight w:val="0"/>
              <w:marTop w:val="0"/>
              <w:marBottom w:val="0"/>
              <w:divBdr>
                <w:top w:val="none" w:sz="0" w:space="0" w:color="auto"/>
                <w:left w:val="none" w:sz="0" w:space="0" w:color="auto"/>
                <w:bottom w:val="none" w:sz="0" w:space="0" w:color="auto"/>
                <w:right w:val="none" w:sz="0" w:space="0" w:color="auto"/>
              </w:divBdr>
            </w:div>
            <w:div w:id="1976107754">
              <w:marLeft w:val="0"/>
              <w:marRight w:val="0"/>
              <w:marTop w:val="0"/>
              <w:marBottom w:val="0"/>
              <w:divBdr>
                <w:top w:val="none" w:sz="0" w:space="0" w:color="auto"/>
                <w:left w:val="none" w:sz="0" w:space="0" w:color="auto"/>
                <w:bottom w:val="none" w:sz="0" w:space="0" w:color="auto"/>
                <w:right w:val="none" w:sz="0" w:space="0" w:color="auto"/>
              </w:divBdr>
            </w:div>
            <w:div w:id="1355837701">
              <w:marLeft w:val="0"/>
              <w:marRight w:val="0"/>
              <w:marTop w:val="0"/>
              <w:marBottom w:val="0"/>
              <w:divBdr>
                <w:top w:val="none" w:sz="0" w:space="0" w:color="auto"/>
                <w:left w:val="none" w:sz="0" w:space="0" w:color="auto"/>
                <w:bottom w:val="none" w:sz="0" w:space="0" w:color="auto"/>
                <w:right w:val="none" w:sz="0" w:space="0" w:color="auto"/>
              </w:divBdr>
            </w:div>
            <w:div w:id="2137285199">
              <w:marLeft w:val="0"/>
              <w:marRight w:val="0"/>
              <w:marTop w:val="0"/>
              <w:marBottom w:val="0"/>
              <w:divBdr>
                <w:top w:val="none" w:sz="0" w:space="0" w:color="auto"/>
                <w:left w:val="none" w:sz="0" w:space="0" w:color="auto"/>
                <w:bottom w:val="none" w:sz="0" w:space="0" w:color="auto"/>
                <w:right w:val="none" w:sz="0" w:space="0" w:color="auto"/>
              </w:divBdr>
            </w:div>
            <w:div w:id="678166600">
              <w:marLeft w:val="0"/>
              <w:marRight w:val="0"/>
              <w:marTop w:val="0"/>
              <w:marBottom w:val="0"/>
              <w:divBdr>
                <w:top w:val="none" w:sz="0" w:space="0" w:color="auto"/>
                <w:left w:val="none" w:sz="0" w:space="0" w:color="auto"/>
                <w:bottom w:val="none" w:sz="0" w:space="0" w:color="auto"/>
                <w:right w:val="none" w:sz="0" w:space="0" w:color="auto"/>
              </w:divBdr>
            </w:div>
            <w:div w:id="1207453718">
              <w:marLeft w:val="0"/>
              <w:marRight w:val="0"/>
              <w:marTop w:val="0"/>
              <w:marBottom w:val="0"/>
              <w:divBdr>
                <w:top w:val="none" w:sz="0" w:space="0" w:color="auto"/>
                <w:left w:val="none" w:sz="0" w:space="0" w:color="auto"/>
                <w:bottom w:val="none" w:sz="0" w:space="0" w:color="auto"/>
                <w:right w:val="none" w:sz="0" w:space="0" w:color="auto"/>
              </w:divBdr>
            </w:div>
            <w:div w:id="523251626">
              <w:marLeft w:val="0"/>
              <w:marRight w:val="0"/>
              <w:marTop w:val="0"/>
              <w:marBottom w:val="0"/>
              <w:divBdr>
                <w:top w:val="none" w:sz="0" w:space="0" w:color="auto"/>
                <w:left w:val="none" w:sz="0" w:space="0" w:color="auto"/>
                <w:bottom w:val="none" w:sz="0" w:space="0" w:color="auto"/>
                <w:right w:val="none" w:sz="0" w:space="0" w:color="auto"/>
              </w:divBdr>
            </w:div>
            <w:div w:id="427582987">
              <w:marLeft w:val="0"/>
              <w:marRight w:val="0"/>
              <w:marTop w:val="0"/>
              <w:marBottom w:val="0"/>
              <w:divBdr>
                <w:top w:val="none" w:sz="0" w:space="0" w:color="auto"/>
                <w:left w:val="none" w:sz="0" w:space="0" w:color="auto"/>
                <w:bottom w:val="none" w:sz="0" w:space="0" w:color="auto"/>
                <w:right w:val="none" w:sz="0" w:space="0" w:color="auto"/>
              </w:divBdr>
            </w:div>
            <w:div w:id="1394037149">
              <w:marLeft w:val="0"/>
              <w:marRight w:val="0"/>
              <w:marTop w:val="0"/>
              <w:marBottom w:val="0"/>
              <w:divBdr>
                <w:top w:val="none" w:sz="0" w:space="0" w:color="auto"/>
                <w:left w:val="none" w:sz="0" w:space="0" w:color="auto"/>
                <w:bottom w:val="none" w:sz="0" w:space="0" w:color="auto"/>
                <w:right w:val="none" w:sz="0" w:space="0" w:color="auto"/>
              </w:divBdr>
            </w:div>
            <w:div w:id="506407550">
              <w:marLeft w:val="0"/>
              <w:marRight w:val="0"/>
              <w:marTop w:val="0"/>
              <w:marBottom w:val="0"/>
              <w:divBdr>
                <w:top w:val="none" w:sz="0" w:space="0" w:color="auto"/>
                <w:left w:val="none" w:sz="0" w:space="0" w:color="auto"/>
                <w:bottom w:val="none" w:sz="0" w:space="0" w:color="auto"/>
                <w:right w:val="none" w:sz="0" w:space="0" w:color="auto"/>
              </w:divBdr>
            </w:div>
            <w:div w:id="748187238">
              <w:marLeft w:val="0"/>
              <w:marRight w:val="0"/>
              <w:marTop w:val="0"/>
              <w:marBottom w:val="0"/>
              <w:divBdr>
                <w:top w:val="none" w:sz="0" w:space="0" w:color="auto"/>
                <w:left w:val="none" w:sz="0" w:space="0" w:color="auto"/>
                <w:bottom w:val="none" w:sz="0" w:space="0" w:color="auto"/>
                <w:right w:val="none" w:sz="0" w:space="0" w:color="auto"/>
              </w:divBdr>
            </w:div>
            <w:div w:id="1580751818">
              <w:marLeft w:val="0"/>
              <w:marRight w:val="0"/>
              <w:marTop w:val="0"/>
              <w:marBottom w:val="0"/>
              <w:divBdr>
                <w:top w:val="none" w:sz="0" w:space="0" w:color="auto"/>
                <w:left w:val="none" w:sz="0" w:space="0" w:color="auto"/>
                <w:bottom w:val="none" w:sz="0" w:space="0" w:color="auto"/>
                <w:right w:val="none" w:sz="0" w:space="0" w:color="auto"/>
              </w:divBdr>
            </w:div>
            <w:div w:id="7027577">
              <w:marLeft w:val="0"/>
              <w:marRight w:val="0"/>
              <w:marTop w:val="0"/>
              <w:marBottom w:val="0"/>
              <w:divBdr>
                <w:top w:val="none" w:sz="0" w:space="0" w:color="auto"/>
                <w:left w:val="none" w:sz="0" w:space="0" w:color="auto"/>
                <w:bottom w:val="none" w:sz="0" w:space="0" w:color="auto"/>
                <w:right w:val="none" w:sz="0" w:space="0" w:color="auto"/>
              </w:divBdr>
            </w:div>
            <w:div w:id="610016305">
              <w:marLeft w:val="0"/>
              <w:marRight w:val="0"/>
              <w:marTop w:val="0"/>
              <w:marBottom w:val="0"/>
              <w:divBdr>
                <w:top w:val="none" w:sz="0" w:space="0" w:color="auto"/>
                <w:left w:val="none" w:sz="0" w:space="0" w:color="auto"/>
                <w:bottom w:val="none" w:sz="0" w:space="0" w:color="auto"/>
                <w:right w:val="none" w:sz="0" w:space="0" w:color="auto"/>
              </w:divBdr>
            </w:div>
            <w:div w:id="629895490">
              <w:marLeft w:val="0"/>
              <w:marRight w:val="0"/>
              <w:marTop w:val="0"/>
              <w:marBottom w:val="0"/>
              <w:divBdr>
                <w:top w:val="none" w:sz="0" w:space="0" w:color="auto"/>
                <w:left w:val="none" w:sz="0" w:space="0" w:color="auto"/>
                <w:bottom w:val="none" w:sz="0" w:space="0" w:color="auto"/>
                <w:right w:val="none" w:sz="0" w:space="0" w:color="auto"/>
              </w:divBdr>
            </w:div>
            <w:div w:id="189606958">
              <w:marLeft w:val="0"/>
              <w:marRight w:val="0"/>
              <w:marTop w:val="0"/>
              <w:marBottom w:val="0"/>
              <w:divBdr>
                <w:top w:val="none" w:sz="0" w:space="0" w:color="auto"/>
                <w:left w:val="none" w:sz="0" w:space="0" w:color="auto"/>
                <w:bottom w:val="none" w:sz="0" w:space="0" w:color="auto"/>
                <w:right w:val="none" w:sz="0" w:space="0" w:color="auto"/>
              </w:divBdr>
            </w:div>
            <w:div w:id="1935624505">
              <w:marLeft w:val="0"/>
              <w:marRight w:val="0"/>
              <w:marTop w:val="0"/>
              <w:marBottom w:val="0"/>
              <w:divBdr>
                <w:top w:val="none" w:sz="0" w:space="0" w:color="auto"/>
                <w:left w:val="none" w:sz="0" w:space="0" w:color="auto"/>
                <w:bottom w:val="none" w:sz="0" w:space="0" w:color="auto"/>
                <w:right w:val="none" w:sz="0" w:space="0" w:color="auto"/>
              </w:divBdr>
            </w:div>
            <w:div w:id="560605224">
              <w:marLeft w:val="0"/>
              <w:marRight w:val="0"/>
              <w:marTop w:val="0"/>
              <w:marBottom w:val="0"/>
              <w:divBdr>
                <w:top w:val="none" w:sz="0" w:space="0" w:color="auto"/>
                <w:left w:val="none" w:sz="0" w:space="0" w:color="auto"/>
                <w:bottom w:val="none" w:sz="0" w:space="0" w:color="auto"/>
                <w:right w:val="none" w:sz="0" w:space="0" w:color="auto"/>
              </w:divBdr>
            </w:div>
            <w:div w:id="172233694">
              <w:marLeft w:val="0"/>
              <w:marRight w:val="0"/>
              <w:marTop w:val="0"/>
              <w:marBottom w:val="0"/>
              <w:divBdr>
                <w:top w:val="none" w:sz="0" w:space="0" w:color="auto"/>
                <w:left w:val="none" w:sz="0" w:space="0" w:color="auto"/>
                <w:bottom w:val="none" w:sz="0" w:space="0" w:color="auto"/>
                <w:right w:val="none" w:sz="0" w:space="0" w:color="auto"/>
              </w:divBdr>
            </w:div>
            <w:div w:id="776947301">
              <w:marLeft w:val="0"/>
              <w:marRight w:val="0"/>
              <w:marTop w:val="0"/>
              <w:marBottom w:val="0"/>
              <w:divBdr>
                <w:top w:val="none" w:sz="0" w:space="0" w:color="auto"/>
                <w:left w:val="none" w:sz="0" w:space="0" w:color="auto"/>
                <w:bottom w:val="none" w:sz="0" w:space="0" w:color="auto"/>
                <w:right w:val="none" w:sz="0" w:space="0" w:color="auto"/>
              </w:divBdr>
            </w:div>
            <w:div w:id="797525132">
              <w:marLeft w:val="0"/>
              <w:marRight w:val="0"/>
              <w:marTop w:val="0"/>
              <w:marBottom w:val="0"/>
              <w:divBdr>
                <w:top w:val="none" w:sz="0" w:space="0" w:color="auto"/>
                <w:left w:val="none" w:sz="0" w:space="0" w:color="auto"/>
                <w:bottom w:val="none" w:sz="0" w:space="0" w:color="auto"/>
                <w:right w:val="none" w:sz="0" w:space="0" w:color="auto"/>
              </w:divBdr>
            </w:div>
            <w:div w:id="1567447690">
              <w:marLeft w:val="0"/>
              <w:marRight w:val="0"/>
              <w:marTop w:val="0"/>
              <w:marBottom w:val="0"/>
              <w:divBdr>
                <w:top w:val="none" w:sz="0" w:space="0" w:color="auto"/>
                <w:left w:val="none" w:sz="0" w:space="0" w:color="auto"/>
                <w:bottom w:val="none" w:sz="0" w:space="0" w:color="auto"/>
                <w:right w:val="none" w:sz="0" w:space="0" w:color="auto"/>
              </w:divBdr>
            </w:div>
            <w:div w:id="119030147">
              <w:marLeft w:val="0"/>
              <w:marRight w:val="0"/>
              <w:marTop w:val="0"/>
              <w:marBottom w:val="0"/>
              <w:divBdr>
                <w:top w:val="none" w:sz="0" w:space="0" w:color="auto"/>
                <w:left w:val="none" w:sz="0" w:space="0" w:color="auto"/>
                <w:bottom w:val="none" w:sz="0" w:space="0" w:color="auto"/>
                <w:right w:val="none" w:sz="0" w:space="0" w:color="auto"/>
              </w:divBdr>
            </w:div>
            <w:div w:id="1458714679">
              <w:marLeft w:val="0"/>
              <w:marRight w:val="0"/>
              <w:marTop w:val="0"/>
              <w:marBottom w:val="0"/>
              <w:divBdr>
                <w:top w:val="none" w:sz="0" w:space="0" w:color="auto"/>
                <w:left w:val="none" w:sz="0" w:space="0" w:color="auto"/>
                <w:bottom w:val="none" w:sz="0" w:space="0" w:color="auto"/>
                <w:right w:val="none" w:sz="0" w:space="0" w:color="auto"/>
              </w:divBdr>
            </w:div>
            <w:div w:id="869957577">
              <w:marLeft w:val="0"/>
              <w:marRight w:val="0"/>
              <w:marTop w:val="0"/>
              <w:marBottom w:val="0"/>
              <w:divBdr>
                <w:top w:val="none" w:sz="0" w:space="0" w:color="auto"/>
                <w:left w:val="none" w:sz="0" w:space="0" w:color="auto"/>
                <w:bottom w:val="none" w:sz="0" w:space="0" w:color="auto"/>
                <w:right w:val="none" w:sz="0" w:space="0" w:color="auto"/>
              </w:divBdr>
            </w:div>
            <w:div w:id="1992831268">
              <w:marLeft w:val="0"/>
              <w:marRight w:val="0"/>
              <w:marTop w:val="0"/>
              <w:marBottom w:val="0"/>
              <w:divBdr>
                <w:top w:val="none" w:sz="0" w:space="0" w:color="auto"/>
                <w:left w:val="none" w:sz="0" w:space="0" w:color="auto"/>
                <w:bottom w:val="none" w:sz="0" w:space="0" w:color="auto"/>
                <w:right w:val="none" w:sz="0" w:space="0" w:color="auto"/>
              </w:divBdr>
            </w:div>
            <w:div w:id="977415866">
              <w:marLeft w:val="0"/>
              <w:marRight w:val="0"/>
              <w:marTop w:val="0"/>
              <w:marBottom w:val="0"/>
              <w:divBdr>
                <w:top w:val="none" w:sz="0" w:space="0" w:color="auto"/>
                <w:left w:val="none" w:sz="0" w:space="0" w:color="auto"/>
                <w:bottom w:val="none" w:sz="0" w:space="0" w:color="auto"/>
                <w:right w:val="none" w:sz="0" w:space="0" w:color="auto"/>
              </w:divBdr>
            </w:div>
            <w:div w:id="693462554">
              <w:marLeft w:val="0"/>
              <w:marRight w:val="0"/>
              <w:marTop w:val="0"/>
              <w:marBottom w:val="0"/>
              <w:divBdr>
                <w:top w:val="none" w:sz="0" w:space="0" w:color="auto"/>
                <w:left w:val="none" w:sz="0" w:space="0" w:color="auto"/>
                <w:bottom w:val="none" w:sz="0" w:space="0" w:color="auto"/>
                <w:right w:val="none" w:sz="0" w:space="0" w:color="auto"/>
              </w:divBdr>
            </w:div>
            <w:div w:id="544216222">
              <w:marLeft w:val="0"/>
              <w:marRight w:val="0"/>
              <w:marTop w:val="0"/>
              <w:marBottom w:val="0"/>
              <w:divBdr>
                <w:top w:val="none" w:sz="0" w:space="0" w:color="auto"/>
                <w:left w:val="none" w:sz="0" w:space="0" w:color="auto"/>
                <w:bottom w:val="none" w:sz="0" w:space="0" w:color="auto"/>
                <w:right w:val="none" w:sz="0" w:space="0" w:color="auto"/>
              </w:divBdr>
            </w:div>
            <w:div w:id="277686810">
              <w:marLeft w:val="0"/>
              <w:marRight w:val="0"/>
              <w:marTop w:val="0"/>
              <w:marBottom w:val="0"/>
              <w:divBdr>
                <w:top w:val="none" w:sz="0" w:space="0" w:color="auto"/>
                <w:left w:val="none" w:sz="0" w:space="0" w:color="auto"/>
                <w:bottom w:val="none" w:sz="0" w:space="0" w:color="auto"/>
                <w:right w:val="none" w:sz="0" w:space="0" w:color="auto"/>
              </w:divBdr>
            </w:div>
            <w:div w:id="778259242">
              <w:marLeft w:val="0"/>
              <w:marRight w:val="0"/>
              <w:marTop w:val="0"/>
              <w:marBottom w:val="0"/>
              <w:divBdr>
                <w:top w:val="none" w:sz="0" w:space="0" w:color="auto"/>
                <w:left w:val="none" w:sz="0" w:space="0" w:color="auto"/>
                <w:bottom w:val="none" w:sz="0" w:space="0" w:color="auto"/>
                <w:right w:val="none" w:sz="0" w:space="0" w:color="auto"/>
              </w:divBdr>
            </w:div>
            <w:div w:id="407386258">
              <w:marLeft w:val="0"/>
              <w:marRight w:val="0"/>
              <w:marTop w:val="0"/>
              <w:marBottom w:val="0"/>
              <w:divBdr>
                <w:top w:val="none" w:sz="0" w:space="0" w:color="auto"/>
                <w:left w:val="none" w:sz="0" w:space="0" w:color="auto"/>
                <w:bottom w:val="none" w:sz="0" w:space="0" w:color="auto"/>
                <w:right w:val="none" w:sz="0" w:space="0" w:color="auto"/>
              </w:divBdr>
            </w:div>
            <w:div w:id="1137994676">
              <w:marLeft w:val="0"/>
              <w:marRight w:val="0"/>
              <w:marTop w:val="0"/>
              <w:marBottom w:val="0"/>
              <w:divBdr>
                <w:top w:val="none" w:sz="0" w:space="0" w:color="auto"/>
                <w:left w:val="none" w:sz="0" w:space="0" w:color="auto"/>
                <w:bottom w:val="none" w:sz="0" w:space="0" w:color="auto"/>
                <w:right w:val="none" w:sz="0" w:space="0" w:color="auto"/>
              </w:divBdr>
            </w:div>
            <w:div w:id="2138257800">
              <w:marLeft w:val="0"/>
              <w:marRight w:val="0"/>
              <w:marTop w:val="0"/>
              <w:marBottom w:val="0"/>
              <w:divBdr>
                <w:top w:val="none" w:sz="0" w:space="0" w:color="auto"/>
                <w:left w:val="none" w:sz="0" w:space="0" w:color="auto"/>
                <w:bottom w:val="none" w:sz="0" w:space="0" w:color="auto"/>
                <w:right w:val="none" w:sz="0" w:space="0" w:color="auto"/>
              </w:divBdr>
            </w:div>
            <w:div w:id="532114503">
              <w:marLeft w:val="0"/>
              <w:marRight w:val="0"/>
              <w:marTop w:val="0"/>
              <w:marBottom w:val="0"/>
              <w:divBdr>
                <w:top w:val="none" w:sz="0" w:space="0" w:color="auto"/>
                <w:left w:val="none" w:sz="0" w:space="0" w:color="auto"/>
                <w:bottom w:val="none" w:sz="0" w:space="0" w:color="auto"/>
                <w:right w:val="none" w:sz="0" w:space="0" w:color="auto"/>
              </w:divBdr>
            </w:div>
            <w:div w:id="2102949687">
              <w:marLeft w:val="0"/>
              <w:marRight w:val="0"/>
              <w:marTop w:val="0"/>
              <w:marBottom w:val="0"/>
              <w:divBdr>
                <w:top w:val="none" w:sz="0" w:space="0" w:color="auto"/>
                <w:left w:val="none" w:sz="0" w:space="0" w:color="auto"/>
                <w:bottom w:val="none" w:sz="0" w:space="0" w:color="auto"/>
                <w:right w:val="none" w:sz="0" w:space="0" w:color="auto"/>
              </w:divBdr>
            </w:div>
            <w:div w:id="466701545">
              <w:marLeft w:val="0"/>
              <w:marRight w:val="0"/>
              <w:marTop w:val="0"/>
              <w:marBottom w:val="0"/>
              <w:divBdr>
                <w:top w:val="none" w:sz="0" w:space="0" w:color="auto"/>
                <w:left w:val="none" w:sz="0" w:space="0" w:color="auto"/>
                <w:bottom w:val="none" w:sz="0" w:space="0" w:color="auto"/>
                <w:right w:val="none" w:sz="0" w:space="0" w:color="auto"/>
              </w:divBdr>
            </w:div>
            <w:div w:id="689260015">
              <w:marLeft w:val="0"/>
              <w:marRight w:val="0"/>
              <w:marTop w:val="0"/>
              <w:marBottom w:val="0"/>
              <w:divBdr>
                <w:top w:val="none" w:sz="0" w:space="0" w:color="auto"/>
                <w:left w:val="none" w:sz="0" w:space="0" w:color="auto"/>
                <w:bottom w:val="none" w:sz="0" w:space="0" w:color="auto"/>
                <w:right w:val="none" w:sz="0" w:space="0" w:color="auto"/>
              </w:divBdr>
            </w:div>
            <w:div w:id="1888832061">
              <w:marLeft w:val="0"/>
              <w:marRight w:val="0"/>
              <w:marTop w:val="0"/>
              <w:marBottom w:val="0"/>
              <w:divBdr>
                <w:top w:val="none" w:sz="0" w:space="0" w:color="auto"/>
                <w:left w:val="none" w:sz="0" w:space="0" w:color="auto"/>
                <w:bottom w:val="none" w:sz="0" w:space="0" w:color="auto"/>
                <w:right w:val="none" w:sz="0" w:space="0" w:color="auto"/>
              </w:divBdr>
            </w:div>
            <w:div w:id="883954281">
              <w:marLeft w:val="0"/>
              <w:marRight w:val="0"/>
              <w:marTop w:val="0"/>
              <w:marBottom w:val="0"/>
              <w:divBdr>
                <w:top w:val="none" w:sz="0" w:space="0" w:color="auto"/>
                <w:left w:val="none" w:sz="0" w:space="0" w:color="auto"/>
                <w:bottom w:val="none" w:sz="0" w:space="0" w:color="auto"/>
                <w:right w:val="none" w:sz="0" w:space="0" w:color="auto"/>
              </w:divBdr>
            </w:div>
            <w:div w:id="1139422473">
              <w:marLeft w:val="0"/>
              <w:marRight w:val="0"/>
              <w:marTop w:val="0"/>
              <w:marBottom w:val="0"/>
              <w:divBdr>
                <w:top w:val="none" w:sz="0" w:space="0" w:color="auto"/>
                <w:left w:val="none" w:sz="0" w:space="0" w:color="auto"/>
                <w:bottom w:val="none" w:sz="0" w:space="0" w:color="auto"/>
                <w:right w:val="none" w:sz="0" w:space="0" w:color="auto"/>
              </w:divBdr>
            </w:div>
            <w:div w:id="846477750">
              <w:marLeft w:val="0"/>
              <w:marRight w:val="0"/>
              <w:marTop w:val="0"/>
              <w:marBottom w:val="0"/>
              <w:divBdr>
                <w:top w:val="none" w:sz="0" w:space="0" w:color="auto"/>
                <w:left w:val="none" w:sz="0" w:space="0" w:color="auto"/>
                <w:bottom w:val="none" w:sz="0" w:space="0" w:color="auto"/>
                <w:right w:val="none" w:sz="0" w:space="0" w:color="auto"/>
              </w:divBdr>
            </w:div>
            <w:div w:id="314145042">
              <w:marLeft w:val="0"/>
              <w:marRight w:val="0"/>
              <w:marTop w:val="0"/>
              <w:marBottom w:val="0"/>
              <w:divBdr>
                <w:top w:val="none" w:sz="0" w:space="0" w:color="auto"/>
                <w:left w:val="none" w:sz="0" w:space="0" w:color="auto"/>
                <w:bottom w:val="none" w:sz="0" w:space="0" w:color="auto"/>
                <w:right w:val="none" w:sz="0" w:space="0" w:color="auto"/>
              </w:divBdr>
            </w:div>
            <w:div w:id="1589735389">
              <w:marLeft w:val="0"/>
              <w:marRight w:val="0"/>
              <w:marTop w:val="0"/>
              <w:marBottom w:val="0"/>
              <w:divBdr>
                <w:top w:val="none" w:sz="0" w:space="0" w:color="auto"/>
                <w:left w:val="none" w:sz="0" w:space="0" w:color="auto"/>
                <w:bottom w:val="none" w:sz="0" w:space="0" w:color="auto"/>
                <w:right w:val="none" w:sz="0" w:space="0" w:color="auto"/>
              </w:divBdr>
            </w:div>
            <w:div w:id="165827914">
              <w:marLeft w:val="0"/>
              <w:marRight w:val="0"/>
              <w:marTop w:val="0"/>
              <w:marBottom w:val="0"/>
              <w:divBdr>
                <w:top w:val="none" w:sz="0" w:space="0" w:color="auto"/>
                <w:left w:val="none" w:sz="0" w:space="0" w:color="auto"/>
                <w:bottom w:val="none" w:sz="0" w:space="0" w:color="auto"/>
                <w:right w:val="none" w:sz="0" w:space="0" w:color="auto"/>
              </w:divBdr>
            </w:div>
            <w:div w:id="557014817">
              <w:marLeft w:val="0"/>
              <w:marRight w:val="0"/>
              <w:marTop w:val="0"/>
              <w:marBottom w:val="0"/>
              <w:divBdr>
                <w:top w:val="none" w:sz="0" w:space="0" w:color="auto"/>
                <w:left w:val="none" w:sz="0" w:space="0" w:color="auto"/>
                <w:bottom w:val="none" w:sz="0" w:space="0" w:color="auto"/>
                <w:right w:val="none" w:sz="0" w:space="0" w:color="auto"/>
              </w:divBdr>
            </w:div>
            <w:div w:id="493373082">
              <w:marLeft w:val="0"/>
              <w:marRight w:val="0"/>
              <w:marTop w:val="0"/>
              <w:marBottom w:val="0"/>
              <w:divBdr>
                <w:top w:val="none" w:sz="0" w:space="0" w:color="auto"/>
                <w:left w:val="none" w:sz="0" w:space="0" w:color="auto"/>
                <w:bottom w:val="none" w:sz="0" w:space="0" w:color="auto"/>
                <w:right w:val="none" w:sz="0" w:space="0" w:color="auto"/>
              </w:divBdr>
            </w:div>
            <w:div w:id="523401322">
              <w:marLeft w:val="0"/>
              <w:marRight w:val="0"/>
              <w:marTop w:val="0"/>
              <w:marBottom w:val="0"/>
              <w:divBdr>
                <w:top w:val="none" w:sz="0" w:space="0" w:color="auto"/>
                <w:left w:val="none" w:sz="0" w:space="0" w:color="auto"/>
                <w:bottom w:val="none" w:sz="0" w:space="0" w:color="auto"/>
                <w:right w:val="none" w:sz="0" w:space="0" w:color="auto"/>
              </w:divBdr>
            </w:div>
            <w:div w:id="833911258">
              <w:marLeft w:val="0"/>
              <w:marRight w:val="0"/>
              <w:marTop w:val="0"/>
              <w:marBottom w:val="0"/>
              <w:divBdr>
                <w:top w:val="none" w:sz="0" w:space="0" w:color="auto"/>
                <w:left w:val="none" w:sz="0" w:space="0" w:color="auto"/>
                <w:bottom w:val="none" w:sz="0" w:space="0" w:color="auto"/>
                <w:right w:val="none" w:sz="0" w:space="0" w:color="auto"/>
              </w:divBdr>
            </w:div>
            <w:div w:id="1375808460">
              <w:marLeft w:val="0"/>
              <w:marRight w:val="0"/>
              <w:marTop w:val="0"/>
              <w:marBottom w:val="0"/>
              <w:divBdr>
                <w:top w:val="none" w:sz="0" w:space="0" w:color="auto"/>
                <w:left w:val="none" w:sz="0" w:space="0" w:color="auto"/>
                <w:bottom w:val="none" w:sz="0" w:space="0" w:color="auto"/>
                <w:right w:val="none" w:sz="0" w:space="0" w:color="auto"/>
              </w:divBdr>
            </w:div>
            <w:div w:id="1363170390">
              <w:marLeft w:val="0"/>
              <w:marRight w:val="0"/>
              <w:marTop w:val="0"/>
              <w:marBottom w:val="0"/>
              <w:divBdr>
                <w:top w:val="none" w:sz="0" w:space="0" w:color="auto"/>
                <w:left w:val="none" w:sz="0" w:space="0" w:color="auto"/>
                <w:bottom w:val="none" w:sz="0" w:space="0" w:color="auto"/>
                <w:right w:val="none" w:sz="0" w:space="0" w:color="auto"/>
              </w:divBdr>
            </w:div>
            <w:div w:id="282924925">
              <w:marLeft w:val="0"/>
              <w:marRight w:val="0"/>
              <w:marTop w:val="0"/>
              <w:marBottom w:val="0"/>
              <w:divBdr>
                <w:top w:val="none" w:sz="0" w:space="0" w:color="auto"/>
                <w:left w:val="none" w:sz="0" w:space="0" w:color="auto"/>
                <w:bottom w:val="none" w:sz="0" w:space="0" w:color="auto"/>
                <w:right w:val="none" w:sz="0" w:space="0" w:color="auto"/>
              </w:divBdr>
            </w:div>
            <w:div w:id="758135192">
              <w:marLeft w:val="0"/>
              <w:marRight w:val="0"/>
              <w:marTop w:val="0"/>
              <w:marBottom w:val="0"/>
              <w:divBdr>
                <w:top w:val="none" w:sz="0" w:space="0" w:color="auto"/>
                <w:left w:val="none" w:sz="0" w:space="0" w:color="auto"/>
                <w:bottom w:val="none" w:sz="0" w:space="0" w:color="auto"/>
                <w:right w:val="none" w:sz="0" w:space="0" w:color="auto"/>
              </w:divBdr>
            </w:div>
            <w:div w:id="115101809">
              <w:marLeft w:val="0"/>
              <w:marRight w:val="0"/>
              <w:marTop w:val="0"/>
              <w:marBottom w:val="0"/>
              <w:divBdr>
                <w:top w:val="none" w:sz="0" w:space="0" w:color="auto"/>
                <w:left w:val="none" w:sz="0" w:space="0" w:color="auto"/>
                <w:bottom w:val="none" w:sz="0" w:space="0" w:color="auto"/>
                <w:right w:val="none" w:sz="0" w:space="0" w:color="auto"/>
              </w:divBdr>
            </w:div>
            <w:div w:id="565457218">
              <w:marLeft w:val="0"/>
              <w:marRight w:val="0"/>
              <w:marTop w:val="0"/>
              <w:marBottom w:val="0"/>
              <w:divBdr>
                <w:top w:val="none" w:sz="0" w:space="0" w:color="auto"/>
                <w:left w:val="none" w:sz="0" w:space="0" w:color="auto"/>
                <w:bottom w:val="none" w:sz="0" w:space="0" w:color="auto"/>
                <w:right w:val="none" w:sz="0" w:space="0" w:color="auto"/>
              </w:divBdr>
            </w:div>
            <w:div w:id="966348617">
              <w:marLeft w:val="0"/>
              <w:marRight w:val="0"/>
              <w:marTop w:val="0"/>
              <w:marBottom w:val="0"/>
              <w:divBdr>
                <w:top w:val="none" w:sz="0" w:space="0" w:color="auto"/>
                <w:left w:val="none" w:sz="0" w:space="0" w:color="auto"/>
                <w:bottom w:val="none" w:sz="0" w:space="0" w:color="auto"/>
                <w:right w:val="none" w:sz="0" w:space="0" w:color="auto"/>
              </w:divBdr>
            </w:div>
            <w:div w:id="1010836103">
              <w:marLeft w:val="0"/>
              <w:marRight w:val="0"/>
              <w:marTop w:val="0"/>
              <w:marBottom w:val="0"/>
              <w:divBdr>
                <w:top w:val="none" w:sz="0" w:space="0" w:color="auto"/>
                <w:left w:val="none" w:sz="0" w:space="0" w:color="auto"/>
                <w:bottom w:val="none" w:sz="0" w:space="0" w:color="auto"/>
                <w:right w:val="none" w:sz="0" w:space="0" w:color="auto"/>
              </w:divBdr>
            </w:div>
            <w:div w:id="709840956">
              <w:marLeft w:val="0"/>
              <w:marRight w:val="0"/>
              <w:marTop w:val="0"/>
              <w:marBottom w:val="0"/>
              <w:divBdr>
                <w:top w:val="none" w:sz="0" w:space="0" w:color="auto"/>
                <w:left w:val="none" w:sz="0" w:space="0" w:color="auto"/>
                <w:bottom w:val="none" w:sz="0" w:space="0" w:color="auto"/>
                <w:right w:val="none" w:sz="0" w:space="0" w:color="auto"/>
              </w:divBdr>
            </w:div>
            <w:div w:id="624458906">
              <w:marLeft w:val="0"/>
              <w:marRight w:val="0"/>
              <w:marTop w:val="0"/>
              <w:marBottom w:val="0"/>
              <w:divBdr>
                <w:top w:val="none" w:sz="0" w:space="0" w:color="auto"/>
                <w:left w:val="none" w:sz="0" w:space="0" w:color="auto"/>
                <w:bottom w:val="none" w:sz="0" w:space="0" w:color="auto"/>
                <w:right w:val="none" w:sz="0" w:space="0" w:color="auto"/>
              </w:divBdr>
            </w:div>
            <w:div w:id="1400517051">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
            <w:div w:id="1280067436">
              <w:marLeft w:val="0"/>
              <w:marRight w:val="0"/>
              <w:marTop w:val="0"/>
              <w:marBottom w:val="0"/>
              <w:divBdr>
                <w:top w:val="none" w:sz="0" w:space="0" w:color="auto"/>
                <w:left w:val="none" w:sz="0" w:space="0" w:color="auto"/>
                <w:bottom w:val="none" w:sz="0" w:space="0" w:color="auto"/>
                <w:right w:val="none" w:sz="0" w:space="0" w:color="auto"/>
              </w:divBdr>
            </w:div>
            <w:div w:id="349381189">
              <w:marLeft w:val="0"/>
              <w:marRight w:val="0"/>
              <w:marTop w:val="0"/>
              <w:marBottom w:val="0"/>
              <w:divBdr>
                <w:top w:val="none" w:sz="0" w:space="0" w:color="auto"/>
                <w:left w:val="none" w:sz="0" w:space="0" w:color="auto"/>
                <w:bottom w:val="none" w:sz="0" w:space="0" w:color="auto"/>
                <w:right w:val="none" w:sz="0" w:space="0" w:color="auto"/>
              </w:divBdr>
            </w:div>
            <w:div w:id="1122653548">
              <w:marLeft w:val="0"/>
              <w:marRight w:val="0"/>
              <w:marTop w:val="0"/>
              <w:marBottom w:val="0"/>
              <w:divBdr>
                <w:top w:val="none" w:sz="0" w:space="0" w:color="auto"/>
                <w:left w:val="none" w:sz="0" w:space="0" w:color="auto"/>
                <w:bottom w:val="none" w:sz="0" w:space="0" w:color="auto"/>
                <w:right w:val="none" w:sz="0" w:space="0" w:color="auto"/>
              </w:divBdr>
            </w:div>
            <w:div w:id="598686725">
              <w:marLeft w:val="0"/>
              <w:marRight w:val="0"/>
              <w:marTop w:val="0"/>
              <w:marBottom w:val="0"/>
              <w:divBdr>
                <w:top w:val="none" w:sz="0" w:space="0" w:color="auto"/>
                <w:left w:val="none" w:sz="0" w:space="0" w:color="auto"/>
                <w:bottom w:val="none" w:sz="0" w:space="0" w:color="auto"/>
                <w:right w:val="none" w:sz="0" w:space="0" w:color="auto"/>
              </w:divBdr>
            </w:div>
            <w:div w:id="553925598">
              <w:marLeft w:val="0"/>
              <w:marRight w:val="0"/>
              <w:marTop w:val="0"/>
              <w:marBottom w:val="0"/>
              <w:divBdr>
                <w:top w:val="none" w:sz="0" w:space="0" w:color="auto"/>
                <w:left w:val="none" w:sz="0" w:space="0" w:color="auto"/>
                <w:bottom w:val="none" w:sz="0" w:space="0" w:color="auto"/>
                <w:right w:val="none" w:sz="0" w:space="0" w:color="auto"/>
              </w:divBdr>
            </w:div>
            <w:div w:id="1360620330">
              <w:marLeft w:val="0"/>
              <w:marRight w:val="0"/>
              <w:marTop w:val="0"/>
              <w:marBottom w:val="0"/>
              <w:divBdr>
                <w:top w:val="none" w:sz="0" w:space="0" w:color="auto"/>
                <w:left w:val="none" w:sz="0" w:space="0" w:color="auto"/>
                <w:bottom w:val="none" w:sz="0" w:space="0" w:color="auto"/>
                <w:right w:val="none" w:sz="0" w:space="0" w:color="auto"/>
              </w:divBdr>
            </w:div>
            <w:div w:id="1391683831">
              <w:marLeft w:val="0"/>
              <w:marRight w:val="0"/>
              <w:marTop w:val="0"/>
              <w:marBottom w:val="0"/>
              <w:divBdr>
                <w:top w:val="none" w:sz="0" w:space="0" w:color="auto"/>
                <w:left w:val="none" w:sz="0" w:space="0" w:color="auto"/>
                <w:bottom w:val="none" w:sz="0" w:space="0" w:color="auto"/>
                <w:right w:val="none" w:sz="0" w:space="0" w:color="auto"/>
              </w:divBdr>
            </w:div>
            <w:div w:id="1826511434">
              <w:marLeft w:val="0"/>
              <w:marRight w:val="0"/>
              <w:marTop w:val="0"/>
              <w:marBottom w:val="0"/>
              <w:divBdr>
                <w:top w:val="none" w:sz="0" w:space="0" w:color="auto"/>
                <w:left w:val="none" w:sz="0" w:space="0" w:color="auto"/>
                <w:bottom w:val="none" w:sz="0" w:space="0" w:color="auto"/>
                <w:right w:val="none" w:sz="0" w:space="0" w:color="auto"/>
              </w:divBdr>
            </w:div>
            <w:div w:id="1883246540">
              <w:marLeft w:val="0"/>
              <w:marRight w:val="0"/>
              <w:marTop w:val="0"/>
              <w:marBottom w:val="0"/>
              <w:divBdr>
                <w:top w:val="none" w:sz="0" w:space="0" w:color="auto"/>
                <w:left w:val="none" w:sz="0" w:space="0" w:color="auto"/>
                <w:bottom w:val="none" w:sz="0" w:space="0" w:color="auto"/>
                <w:right w:val="none" w:sz="0" w:space="0" w:color="auto"/>
              </w:divBdr>
            </w:div>
            <w:div w:id="380440417">
              <w:marLeft w:val="0"/>
              <w:marRight w:val="0"/>
              <w:marTop w:val="0"/>
              <w:marBottom w:val="0"/>
              <w:divBdr>
                <w:top w:val="none" w:sz="0" w:space="0" w:color="auto"/>
                <w:left w:val="none" w:sz="0" w:space="0" w:color="auto"/>
                <w:bottom w:val="none" w:sz="0" w:space="0" w:color="auto"/>
                <w:right w:val="none" w:sz="0" w:space="0" w:color="auto"/>
              </w:divBdr>
            </w:div>
            <w:div w:id="328289442">
              <w:marLeft w:val="0"/>
              <w:marRight w:val="0"/>
              <w:marTop w:val="0"/>
              <w:marBottom w:val="0"/>
              <w:divBdr>
                <w:top w:val="none" w:sz="0" w:space="0" w:color="auto"/>
                <w:left w:val="none" w:sz="0" w:space="0" w:color="auto"/>
                <w:bottom w:val="none" w:sz="0" w:space="0" w:color="auto"/>
                <w:right w:val="none" w:sz="0" w:space="0" w:color="auto"/>
              </w:divBdr>
            </w:div>
            <w:div w:id="299923841">
              <w:marLeft w:val="0"/>
              <w:marRight w:val="0"/>
              <w:marTop w:val="0"/>
              <w:marBottom w:val="0"/>
              <w:divBdr>
                <w:top w:val="none" w:sz="0" w:space="0" w:color="auto"/>
                <w:left w:val="none" w:sz="0" w:space="0" w:color="auto"/>
                <w:bottom w:val="none" w:sz="0" w:space="0" w:color="auto"/>
                <w:right w:val="none" w:sz="0" w:space="0" w:color="auto"/>
              </w:divBdr>
            </w:div>
            <w:div w:id="2114862238">
              <w:marLeft w:val="0"/>
              <w:marRight w:val="0"/>
              <w:marTop w:val="0"/>
              <w:marBottom w:val="0"/>
              <w:divBdr>
                <w:top w:val="none" w:sz="0" w:space="0" w:color="auto"/>
                <w:left w:val="none" w:sz="0" w:space="0" w:color="auto"/>
                <w:bottom w:val="none" w:sz="0" w:space="0" w:color="auto"/>
                <w:right w:val="none" w:sz="0" w:space="0" w:color="auto"/>
              </w:divBdr>
            </w:div>
            <w:div w:id="578757682">
              <w:marLeft w:val="0"/>
              <w:marRight w:val="0"/>
              <w:marTop w:val="0"/>
              <w:marBottom w:val="0"/>
              <w:divBdr>
                <w:top w:val="none" w:sz="0" w:space="0" w:color="auto"/>
                <w:left w:val="none" w:sz="0" w:space="0" w:color="auto"/>
                <w:bottom w:val="none" w:sz="0" w:space="0" w:color="auto"/>
                <w:right w:val="none" w:sz="0" w:space="0" w:color="auto"/>
              </w:divBdr>
            </w:div>
            <w:div w:id="390928969">
              <w:marLeft w:val="0"/>
              <w:marRight w:val="0"/>
              <w:marTop w:val="0"/>
              <w:marBottom w:val="0"/>
              <w:divBdr>
                <w:top w:val="none" w:sz="0" w:space="0" w:color="auto"/>
                <w:left w:val="none" w:sz="0" w:space="0" w:color="auto"/>
                <w:bottom w:val="none" w:sz="0" w:space="0" w:color="auto"/>
                <w:right w:val="none" w:sz="0" w:space="0" w:color="auto"/>
              </w:divBdr>
            </w:div>
            <w:div w:id="1633712595">
              <w:marLeft w:val="0"/>
              <w:marRight w:val="0"/>
              <w:marTop w:val="0"/>
              <w:marBottom w:val="0"/>
              <w:divBdr>
                <w:top w:val="none" w:sz="0" w:space="0" w:color="auto"/>
                <w:left w:val="none" w:sz="0" w:space="0" w:color="auto"/>
                <w:bottom w:val="none" w:sz="0" w:space="0" w:color="auto"/>
                <w:right w:val="none" w:sz="0" w:space="0" w:color="auto"/>
              </w:divBdr>
            </w:div>
            <w:div w:id="1277248360">
              <w:marLeft w:val="0"/>
              <w:marRight w:val="0"/>
              <w:marTop w:val="0"/>
              <w:marBottom w:val="0"/>
              <w:divBdr>
                <w:top w:val="none" w:sz="0" w:space="0" w:color="auto"/>
                <w:left w:val="none" w:sz="0" w:space="0" w:color="auto"/>
                <w:bottom w:val="none" w:sz="0" w:space="0" w:color="auto"/>
                <w:right w:val="none" w:sz="0" w:space="0" w:color="auto"/>
              </w:divBdr>
            </w:div>
            <w:div w:id="134101911">
              <w:marLeft w:val="0"/>
              <w:marRight w:val="0"/>
              <w:marTop w:val="0"/>
              <w:marBottom w:val="0"/>
              <w:divBdr>
                <w:top w:val="none" w:sz="0" w:space="0" w:color="auto"/>
                <w:left w:val="none" w:sz="0" w:space="0" w:color="auto"/>
                <w:bottom w:val="none" w:sz="0" w:space="0" w:color="auto"/>
                <w:right w:val="none" w:sz="0" w:space="0" w:color="auto"/>
              </w:divBdr>
            </w:div>
            <w:div w:id="871117375">
              <w:marLeft w:val="0"/>
              <w:marRight w:val="0"/>
              <w:marTop w:val="0"/>
              <w:marBottom w:val="0"/>
              <w:divBdr>
                <w:top w:val="none" w:sz="0" w:space="0" w:color="auto"/>
                <w:left w:val="none" w:sz="0" w:space="0" w:color="auto"/>
                <w:bottom w:val="none" w:sz="0" w:space="0" w:color="auto"/>
                <w:right w:val="none" w:sz="0" w:space="0" w:color="auto"/>
              </w:divBdr>
            </w:div>
            <w:div w:id="982386618">
              <w:marLeft w:val="0"/>
              <w:marRight w:val="0"/>
              <w:marTop w:val="0"/>
              <w:marBottom w:val="0"/>
              <w:divBdr>
                <w:top w:val="none" w:sz="0" w:space="0" w:color="auto"/>
                <w:left w:val="none" w:sz="0" w:space="0" w:color="auto"/>
                <w:bottom w:val="none" w:sz="0" w:space="0" w:color="auto"/>
                <w:right w:val="none" w:sz="0" w:space="0" w:color="auto"/>
              </w:divBdr>
            </w:div>
            <w:div w:id="2082481791">
              <w:marLeft w:val="0"/>
              <w:marRight w:val="0"/>
              <w:marTop w:val="0"/>
              <w:marBottom w:val="0"/>
              <w:divBdr>
                <w:top w:val="none" w:sz="0" w:space="0" w:color="auto"/>
                <w:left w:val="none" w:sz="0" w:space="0" w:color="auto"/>
                <w:bottom w:val="none" w:sz="0" w:space="0" w:color="auto"/>
                <w:right w:val="none" w:sz="0" w:space="0" w:color="auto"/>
              </w:divBdr>
            </w:div>
            <w:div w:id="1931771793">
              <w:marLeft w:val="0"/>
              <w:marRight w:val="0"/>
              <w:marTop w:val="0"/>
              <w:marBottom w:val="0"/>
              <w:divBdr>
                <w:top w:val="none" w:sz="0" w:space="0" w:color="auto"/>
                <w:left w:val="none" w:sz="0" w:space="0" w:color="auto"/>
                <w:bottom w:val="none" w:sz="0" w:space="0" w:color="auto"/>
                <w:right w:val="none" w:sz="0" w:space="0" w:color="auto"/>
              </w:divBdr>
            </w:div>
            <w:div w:id="248659706">
              <w:marLeft w:val="0"/>
              <w:marRight w:val="0"/>
              <w:marTop w:val="0"/>
              <w:marBottom w:val="0"/>
              <w:divBdr>
                <w:top w:val="none" w:sz="0" w:space="0" w:color="auto"/>
                <w:left w:val="none" w:sz="0" w:space="0" w:color="auto"/>
                <w:bottom w:val="none" w:sz="0" w:space="0" w:color="auto"/>
                <w:right w:val="none" w:sz="0" w:space="0" w:color="auto"/>
              </w:divBdr>
            </w:div>
            <w:div w:id="664405209">
              <w:marLeft w:val="0"/>
              <w:marRight w:val="0"/>
              <w:marTop w:val="0"/>
              <w:marBottom w:val="0"/>
              <w:divBdr>
                <w:top w:val="none" w:sz="0" w:space="0" w:color="auto"/>
                <w:left w:val="none" w:sz="0" w:space="0" w:color="auto"/>
                <w:bottom w:val="none" w:sz="0" w:space="0" w:color="auto"/>
                <w:right w:val="none" w:sz="0" w:space="0" w:color="auto"/>
              </w:divBdr>
            </w:div>
            <w:div w:id="1983458103">
              <w:marLeft w:val="0"/>
              <w:marRight w:val="0"/>
              <w:marTop w:val="0"/>
              <w:marBottom w:val="0"/>
              <w:divBdr>
                <w:top w:val="none" w:sz="0" w:space="0" w:color="auto"/>
                <w:left w:val="none" w:sz="0" w:space="0" w:color="auto"/>
                <w:bottom w:val="none" w:sz="0" w:space="0" w:color="auto"/>
                <w:right w:val="none" w:sz="0" w:space="0" w:color="auto"/>
              </w:divBdr>
            </w:div>
            <w:div w:id="2139293164">
              <w:marLeft w:val="0"/>
              <w:marRight w:val="0"/>
              <w:marTop w:val="0"/>
              <w:marBottom w:val="0"/>
              <w:divBdr>
                <w:top w:val="none" w:sz="0" w:space="0" w:color="auto"/>
                <w:left w:val="none" w:sz="0" w:space="0" w:color="auto"/>
                <w:bottom w:val="none" w:sz="0" w:space="0" w:color="auto"/>
                <w:right w:val="none" w:sz="0" w:space="0" w:color="auto"/>
              </w:divBdr>
            </w:div>
            <w:div w:id="6648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2434</Words>
  <Characters>14071</Characters>
  <Application>Microsoft Office Word</Application>
  <DocSecurity>0</DocSecurity>
  <Lines>360</Lines>
  <Paragraphs>144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he</dc:creator>
  <cp:keywords/>
  <dc:description/>
  <cp:lastModifiedBy>Yishu Liu</cp:lastModifiedBy>
  <cp:revision>8</cp:revision>
  <dcterms:created xsi:type="dcterms:W3CDTF">2024-12-02T19:17:00Z</dcterms:created>
  <dcterms:modified xsi:type="dcterms:W3CDTF">2024-12-02T19:56:00Z</dcterms:modified>
</cp:coreProperties>
</file>